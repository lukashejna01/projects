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6C05DA" w:rsidR="00E24CB0" w:rsidP="00E24CB0" w:rsidRDefault="005E29E8" w14:paraId="3B0246A3" wp14:textId="77777777">
      <w:pPr>
        <w:jc w:val="both"/>
        <w:rPr>
          <w:rFonts w:ascii="Arial" w:hAnsi="Arial" w:cs="Arial"/>
          <w:b/>
          <w:sz w:val="22"/>
          <w:szCs w:val="22"/>
          <w:lang w:val="cs-CZ"/>
        </w:rPr>
      </w:pPr>
      <w:r>
        <w:rPr>
          <w:rFonts w:ascii="Arial" w:hAnsi="Arial" w:cs="Arial"/>
          <w:b/>
          <w:sz w:val="22"/>
          <w:szCs w:val="22"/>
          <w:lang w:val="cs-CZ"/>
        </w:rPr>
        <w:t>NERO SICUREZZA, s.r.o.</w:t>
      </w:r>
    </w:p>
    <w:p xmlns:wp14="http://schemas.microsoft.com/office/word/2010/wordml" w:rsidRPr="006C05DA" w:rsidR="00E24CB0" w:rsidP="00E24CB0" w:rsidRDefault="005E29E8" w14:paraId="18139CF8" wp14:textId="77777777">
      <w:pPr>
        <w:jc w:val="both"/>
        <w:rPr>
          <w:rFonts w:ascii="Arial" w:hAnsi="Arial" w:cs="Arial"/>
          <w:sz w:val="22"/>
          <w:szCs w:val="22"/>
          <w:lang w:val="cs-CZ"/>
        </w:rPr>
      </w:pPr>
      <w:r>
        <w:rPr>
          <w:rFonts w:ascii="Arial" w:hAnsi="Arial" w:cs="Arial"/>
          <w:sz w:val="22"/>
          <w:szCs w:val="22"/>
          <w:lang w:val="cs-CZ"/>
        </w:rPr>
        <w:t>Průmyslová 566/5</w:t>
      </w:r>
    </w:p>
    <w:p xmlns:wp14="http://schemas.microsoft.com/office/word/2010/wordml" w:rsidRPr="006C05DA" w:rsidR="00E24CB0" w:rsidP="00E24CB0" w:rsidRDefault="00456CF9" w14:paraId="675B30EC" wp14:textId="77777777">
      <w:pPr>
        <w:jc w:val="both"/>
        <w:rPr>
          <w:rFonts w:ascii="Arial" w:hAnsi="Arial" w:cs="Arial"/>
          <w:sz w:val="22"/>
          <w:szCs w:val="22"/>
          <w:lang w:val="cs-CZ"/>
        </w:rPr>
      </w:pPr>
      <w:r>
        <w:rPr>
          <w:rFonts w:ascii="Arial" w:hAnsi="Arial" w:cs="Arial"/>
          <w:sz w:val="22"/>
          <w:szCs w:val="22"/>
          <w:lang w:val="cs-CZ"/>
        </w:rPr>
        <w:t>10</w:t>
      </w:r>
      <w:r w:rsidR="005E29E8">
        <w:rPr>
          <w:rFonts w:ascii="Arial" w:hAnsi="Arial" w:cs="Arial"/>
          <w:sz w:val="22"/>
          <w:szCs w:val="22"/>
          <w:lang w:val="cs-CZ"/>
        </w:rPr>
        <w:t>8</w:t>
      </w:r>
      <w:r>
        <w:rPr>
          <w:rFonts w:ascii="Arial" w:hAnsi="Arial" w:cs="Arial"/>
          <w:sz w:val="22"/>
          <w:szCs w:val="22"/>
          <w:lang w:val="cs-CZ"/>
        </w:rPr>
        <w:t xml:space="preserve"> 00  Praha 10</w:t>
      </w:r>
    </w:p>
    <w:p xmlns:wp14="http://schemas.microsoft.com/office/word/2010/wordml" w:rsidRPr="006C05DA" w:rsidR="00854270" w:rsidP="00854270" w:rsidRDefault="00854270" w14:paraId="2E99CE64" wp14:textId="77777777">
      <w:pPr>
        <w:pStyle w:val="BodyText"/>
        <w:rPr>
          <w:rFonts w:ascii="Arial" w:hAnsi="Arial" w:cs="Arial"/>
          <w:iCs/>
          <w:sz w:val="22"/>
          <w:szCs w:val="22"/>
        </w:rPr>
      </w:pPr>
      <w:r w:rsidRPr="006C05DA">
        <w:rPr>
          <w:rFonts w:ascii="Arial" w:hAnsi="Arial" w:cs="Arial"/>
          <w:iCs/>
          <w:sz w:val="22"/>
          <w:szCs w:val="22"/>
        </w:rPr>
        <w:t xml:space="preserve">zapsaná v obchodním rejstříku vedeném Městským soudem v Praze, oddíl C, vložka </w:t>
      </w:r>
      <w:r w:rsidR="005E29E8">
        <w:rPr>
          <w:rFonts w:ascii="Arial" w:hAnsi="Arial" w:cs="Arial"/>
          <w:iCs/>
          <w:sz w:val="22"/>
          <w:szCs w:val="22"/>
        </w:rPr>
        <w:t>315498</w:t>
      </w:r>
    </w:p>
    <w:p xmlns:wp14="http://schemas.microsoft.com/office/word/2010/wordml" w:rsidRPr="006C05DA" w:rsidR="00854270" w:rsidP="00854270" w:rsidRDefault="00854270" w14:paraId="2EC6D54E" wp14:textId="77777777">
      <w:pPr>
        <w:jc w:val="both"/>
        <w:rPr>
          <w:rFonts w:ascii="Arial" w:hAnsi="Arial" w:cs="Arial"/>
          <w:i/>
          <w:sz w:val="22"/>
          <w:szCs w:val="22"/>
          <w:lang w:val="cs-CZ"/>
        </w:rPr>
      </w:pPr>
      <w:r w:rsidRPr="006C05DA">
        <w:rPr>
          <w:rFonts w:ascii="Arial" w:hAnsi="Arial" w:cs="Arial"/>
          <w:i/>
          <w:sz w:val="22"/>
          <w:szCs w:val="22"/>
          <w:lang w:val="cs-CZ"/>
        </w:rPr>
        <w:t>(dále jen</w:t>
      </w:r>
      <w:r w:rsidR="00C905BF">
        <w:rPr>
          <w:rFonts w:ascii="Arial" w:hAnsi="Arial" w:cs="Arial"/>
          <w:i/>
          <w:sz w:val="22"/>
          <w:szCs w:val="22"/>
          <w:lang w:val="cs-CZ"/>
        </w:rPr>
        <w:t xml:space="preserve"> „zaměstnavatel“)</w:t>
      </w:r>
    </w:p>
    <w:p xmlns:wp14="http://schemas.microsoft.com/office/word/2010/wordml" w:rsidRPr="006C05DA" w:rsidR="00E24CB0" w:rsidP="00E24CB0" w:rsidRDefault="00E24CB0" w14:paraId="672A6659" wp14:textId="77777777">
      <w:pPr>
        <w:jc w:val="both"/>
        <w:rPr>
          <w:rFonts w:ascii="Arial" w:hAnsi="Arial" w:cs="Arial"/>
          <w:sz w:val="22"/>
          <w:szCs w:val="22"/>
          <w:lang w:val="cs-CZ"/>
        </w:rPr>
      </w:pPr>
    </w:p>
    <w:p xmlns:wp14="http://schemas.microsoft.com/office/word/2010/wordml" w:rsidRPr="006C05DA" w:rsidR="00E24CB0" w:rsidP="00E24CB0" w:rsidRDefault="00E24CB0" w14:paraId="45F94F8F" wp14:textId="77777777">
      <w:pPr>
        <w:jc w:val="both"/>
        <w:rPr>
          <w:rFonts w:ascii="Arial" w:hAnsi="Arial" w:cs="Arial"/>
          <w:sz w:val="22"/>
          <w:szCs w:val="22"/>
          <w:lang w:val="cs-CZ"/>
        </w:rPr>
      </w:pPr>
      <w:r w:rsidRPr="006C05DA">
        <w:rPr>
          <w:rFonts w:ascii="Arial" w:hAnsi="Arial" w:cs="Arial"/>
          <w:sz w:val="22"/>
          <w:szCs w:val="22"/>
          <w:lang w:val="cs-CZ"/>
        </w:rPr>
        <w:t>a</w:t>
      </w:r>
    </w:p>
    <w:p xmlns:wp14="http://schemas.microsoft.com/office/word/2010/wordml" w:rsidRPr="006C05DA" w:rsidR="00E24CB0" w:rsidP="00E24CB0" w:rsidRDefault="00E24CB0" w14:paraId="0A37501D" wp14:textId="77777777">
      <w:pPr>
        <w:jc w:val="both"/>
        <w:rPr>
          <w:rFonts w:ascii="Arial" w:hAnsi="Arial" w:cs="Arial"/>
          <w:sz w:val="22"/>
          <w:szCs w:val="22"/>
          <w:lang w:val="cs-CZ"/>
        </w:rPr>
      </w:pPr>
    </w:p>
    <w:p xmlns:wp14="http://schemas.microsoft.com/office/word/2010/wordml" w:rsidR="00B017CA" w:rsidP="62F3257C" w:rsidRDefault="00E24CB0" w14:paraId="1DEEA8C3" wp14:textId="668B6A90">
      <w:pPr>
        <w:spacing w:after="60"/>
        <w:jc w:val="both"/>
        <w:rPr>
          <w:rFonts w:ascii="Arial" w:hAnsi="Arial" w:cs="Arial"/>
          <w:b w:val="0"/>
          <w:bCs w:val="0"/>
          <w:sz w:val="22"/>
          <w:szCs w:val="22"/>
          <w:lang w:val="cs-CZ"/>
        </w:rPr>
      </w:pPr>
      <w:r w:rsidRPr="62F3257C" w:rsidR="62F3257C">
        <w:rPr>
          <w:rFonts w:ascii="Arial" w:hAnsi="Arial" w:cs="Arial"/>
          <w:b w:val="0"/>
          <w:bCs w:val="0"/>
          <w:sz w:val="22"/>
          <w:szCs w:val="22"/>
          <w:lang w:val="cs-CZ"/>
        </w:rPr>
        <w:t>pan/paní: [jmeno]</w:t>
      </w:r>
    </w:p>
    <w:p xmlns:wp14="http://schemas.microsoft.com/office/word/2010/wordml" w:rsidRPr="006C05DA" w:rsidR="00E24CB0" w:rsidP="00B017CA" w:rsidRDefault="0089277D" w14:paraId="25D62F9D" wp14:textId="4D6385C4">
      <w:pPr>
        <w:spacing w:after="60"/>
        <w:jc w:val="both"/>
        <w:rPr>
          <w:rFonts w:ascii="Arial" w:hAnsi="Arial" w:cs="Arial"/>
          <w:sz w:val="22"/>
          <w:szCs w:val="22"/>
        </w:rPr>
      </w:pPr>
      <w:r w:rsidRPr="62F3257C" w:rsidR="62F3257C">
        <w:rPr>
          <w:rFonts w:ascii="Arial" w:hAnsi="Arial" w:cs="Arial"/>
          <w:sz w:val="22"/>
          <w:szCs w:val="22"/>
        </w:rPr>
        <w:t>nar</w:t>
      </w:r>
      <w:r w:rsidRPr="62F3257C" w:rsidR="62F3257C">
        <w:rPr>
          <w:rFonts w:ascii="Arial" w:hAnsi="Arial" w:cs="Arial"/>
          <w:sz w:val="22"/>
          <w:szCs w:val="22"/>
        </w:rPr>
        <w:t>.: [narozeni]</w:t>
      </w:r>
    </w:p>
    <w:p xmlns:wp14="http://schemas.microsoft.com/office/word/2010/wordml" w:rsidRPr="006C05DA" w:rsidR="00E24CB0" w:rsidP="62F3257C" w:rsidRDefault="00E24CB0" w14:paraId="75238951" wp14:textId="1A6041EA">
      <w:pPr>
        <w:pStyle w:val="BodyText"/>
        <w:spacing w:after="60"/>
        <w:rPr>
          <w:rFonts w:ascii="Arial" w:hAnsi="Arial" w:cs="Arial"/>
          <w:sz w:val="22"/>
          <w:szCs w:val="22"/>
        </w:rPr>
      </w:pPr>
      <w:r w:rsidRPr="62F3257C" w:rsidR="62F3257C">
        <w:rPr>
          <w:rFonts w:ascii="Arial" w:hAnsi="Arial" w:cs="Arial"/>
          <w:sz w:val="22"/>
          <w:szCs w:val="22"/>
        </w:rPr>
        <w:t>trvale bytem: [</w:t>
      </w:r>
      <w:r w:rsidRPr="62F3257C" w:rsidR="62F3257C">
        <w:rPr>
          <w:rFonts w:ascii="Arial" w:hAnsi="Arial" w:cs="Arial"/>
          <w:sz w:val="22"/>
          <w:szCs w:val="22"/>
        </w:rPr>
        <w:t>bydliste]</w:t>
      </w:r>
    </w:p>
    <w:p xmlns:wp14="http://schemas.microsoft.com/office/word/2010/wordml" w:rsidRPr="006C05DA" w:rsidR="00EE562C" w:rsidP="00EE562C" w:rsidRDefault="00EE562C" w14:paraId="7A145A7D" wp14:textId="77777777">
      <w:pPr>
        <w:jc w:val="both"/>
        <w:rPr>
          <w:rFonts w:ascii="Arial" w:hAnsi="Arial" w:cs="Arial"/>
          <w:i/>
          <w:sz w:val="22"/>
          <w:szCs w:val="22"/>
          <w:lang w:val="cs-CZ"/>
        </w:rPr>
      </w:pPr>
      <w:r w:rsidRPr="006C05DA">
        <w:rPr>
          <w:rFonts w:ascii="Arial" w:hAnsi="Arial" w:cs="Arial"/>
          <w:i/>
          <w:sz w:val="22"/>
          <w:szCs w:val="22"/>
          <w:lang w:val="cs-CZ"/>
        </w:rPr>
        <w:t>(dále jen „zaměstnanec“)</w:t>
      </w:r>
    </w:p>
    <w:p xmlns:wp14="http://schemas.microsoft.com/office/word/2010/wordml" w:rsidRPr="006C05DA" w:rsidR="00E24CB0" w:rsidP="00E24CB0" w:rsidRDefault="00E24CB0" w14:paraId="5DAB6C7B" wp14:textId="77777777">
      <w:pPr>
        <w:rPr>
          <w:rFonts w:ascii="Arial" w:hAnsi="Arial" w:cs="Arial"/>
          <w:i/>
          <w:sz w:val="22"/>
          <w:szCs w:val="22"/>
          <w:lang w:val="cs-CZ"/>
        </w:rPr>
      </w:pPr>
    </w:p>
    <w:p xmlns:wp14="http://schemas.microsoft.com/office/word/2010/wordml" w:rsidRPr="006C05DA" w:rsidR="00E24CB0" w:rsidP="00E24CB0" w:rsidRDefault="00E24CB0" w14:paraId="02EB378F" wp14:textId="77777777">
      <w:pPr>
        <w:jc w:val="center"/>
        <w:rPr>
          <w:ins w:author="Autor" w:id="0"/>
          <w:rFonts w:ascii="Arial" w:hAnsi="Arial" w:cs="Arial"/>
          <w:i/>
          <w:sz w:val="22"/>
          <w:szCs w:val="22"/>
          <w:lang w:val="cs-CZ"/>
        </w:rPr>
      </w:pPr>
    </w:p>
    <w:p xmlns:wp14="http://schemas.microsoft.com/office/word/2010/wordml" w:rsidRPr="006C05DA" w:rsidR="00E24CB0" w:rsidP="00E24CB0" w:rsidRDefault="00E24CB0" w14:paraId="149CDF92" wp14:textId="77777777">
      <w:pPr>
        <w:jc w:val="center"/>
        <w:rPr>
          <w:rFonts w:ascii="Arial" w:hAnsi="Arial" w:cs="Arial"/>
          <w:b/>
          <w:sz w:val="22"/>
          <w:szCs w:val="22"/>
          <w:lang w:val="cs-CZ"/>
        </w:rPr>
      </w:pPr>
      <w:r w:rsidRPr="006C05DA">
        <w:rPr>
          <w:rFonts w:ascii="Arial" w:hAnsi="Arial" w:cs="Arial"/>
          <w:b/>
          <w:sz w:val="22"/>
          <w:szCs w:val="22"/>
          <w:lang w:val="cs-CZ"/>
        </w:rPr>
        <w:t xml:space="preserve"> uzavírají tuto dohodu o pracovní činnosti podle § 76 zákona č. 262/2006 Sb., zákoníku práce, v platném znění:</w:t>
      </w:r>
    </w:p>
    <w:p xmlns:wp14="http://schemas.microsoft.com/office/word/2010/wordml" w:rsidRPr="006C05DA" w:rsidR="00E24CB0" w:rsidP="00E24CB0" w:rsidRDefault="00E24CB0" w14:paraId="6A05A809" wp14:textId="77777777">
      <w:pPr>
        <w:rPr>
          <w:rFonts w:ascii="Arial" w:hAnsi="Arial" w:cs="Arial"/>
          <w:b/>
          <w:sz w:val="22"/>
          <w:szCs w:val="22"/>
          <w:lang w:val="cs-CZ"/>
        </w:rPr>
      </w:pPr>
    </w:p>
    <w:p xmlns:wp14="http://schemas.microsoft.com/office/word/2010/wordml" w:rsidRPr="006C05DA" w:rsidR="00E24CB0" w:rsidP="00E24CB0" w:rsidRDefault="00E24CB0" w14:paraId="46E75FB6" wp14:textId="77777777">
      <w:pPr>
        <w:numPr>
          <w:ilvl w:val="0"/>
          <w:numId w:val="3"/>
        </w:numPr>
        <w:spacing w:after="288" w:afterLines="120"/>
        <w:jc w:val="both"/>
        <w:rPr>
          <w:rFonts w:ascii="Arial" w:hAnsi="Arial" w:cs="Arial"/>
          <w:sz w:val="22"/>
          <w:szCs w:val="22"/>
          <w:lang w:val="cs-CZ"/>
        </w:rPr>
      </w:pPr>
      <w:r w:rsidRPr="006C05DA">
        <w:rPr>
          <w:rFonts w:ascii="Arial" w:hAnsi="Arial" w:cs="Arial"/>
          <w:sz w:val="22"/>
          <w:szCs w:val="22"/>
          <w:lang w:val="cs-CZ"/>
        </w:rPr>
        <w:t>Zaměstnanec zahájí provádění prací dne:</w:t>
      </w:r>
      <w:r w:rsidR="006C05DA">
        <w:rPr>
          <w:rFonts w:ascii="Arial" w:hAnsi="Arial" w:cs="Arial"/>
          <w:sz w:val="22"/>
          <w:szCs w:val="22"/>
          <w:lang w:val="cs-CZ"/>
        </w:rPr>
        <w:t xml:space="preserve"> </w:t>
      </w:r>
      <w:r w:rsidR="005E29E8">
        <w:rPr>
          <w:rFonts w:ascii="Arial" w:hAnsi="Arial" w:cs="Arial"/>
          <w:b/>
          <w:sz w:val="22"/>
          <w:szCs w:val="22"/>
          <w:lang w:val="cs-CZ"/>
        </w:rPr>
        <w:t>1.1.202</w:t>
      </w:r>
      <w:r w:rsidR="00BC1C2B">
        <w:rPr>
          <w:rFonts w:ascii="Arial" w:hAnsi="Arial" w:cs="Arial"/>
          <w:b/>
          <w:sz w:val="22"/>
          <w:szCs w:val="22"/>
          <w:lang w:val="cs-CZ"/>
        </w:rPr>
        <w:t>4</w:t>
      </w:r>
      <w:r w:rsidR="00F97E2E">
        <w:rPr>
          <w:rFonts w:ascii="Arial" w:hAnsi="Arial" w:cs="Arial"/>
          <w:sz w:val="22"/>
          <w:szCs w:val="22"/>
          <w:lang w:val="cs-CZ"/>
        </w:rPr>
        <w:t>.</w:t>
      </w:r>
    </w:p>
    <w:p xmlns:wp14="http://schemas.microsoft.com/office/word/2010/wordml" w:rsidRPr="006C05DA" w:rsidR="00E24CB0" w:rsidP="00E24CB0" w:rsidRDefault="00E24CB0" w14:paraId="36C0F274" wp14:textId="77777777">
      <w:pPr>
        <w:numPr>
          <w:ilvl w:val="0"/>
          <w:numId w:val="3"/>
        </w:numPr>
        <w:spacing w:after="288" w:afterLines="120"/>
        <w:jc w:val="both"/>
        <w:rPr>
          <w:rFonts w:ascii="Arial" w:hAnsi="Arial" w:cs="Arial"/>
          <w:sz w:val="22"/>
          <w:szCs w:val="22"/>
          <w:lang w:val="cs-CZ"/>
        </w:rPr>
      </w:pPr>
      <w:r w:rsidRPr="006C05DA">
        <w:rPr>
          <w:rFonts w:ascii="Arial" w:hAnsi="Arial" w:cs="Arial"/>
          <w:sz w:val="22"/>
          <w:szCs w:val="22"/>
          <w:lang w:val="cs-CZ"/>
        </w:rPr>
        <w:t xml:space="preserve">Zaměstnanec bude osobně vykonávat práci (druh práce): </w:t>
      </w:r>
      <w:r w:rsidR="00FF1380">
        <w:rPr>
          <w:rFonts w:ascii="Arial" w:hAnsi="Arial" w:cs="Arial"/>
          <w:b/>
          <w:sz w:val="22"/>
          <w:szCs w:val="22"/>
          <w:lang w:val="cs-CZ"/>
        </w:rPr>
        <w:t xml:space="preserve">BP – </w:t>
      </w:r>
      <w:r w:rsidR="00FD49F0">
        <w:rPr>
          <w:rFonts w:ascii="Arial" w:hAnsi="Arial" w:cs="Arial"/>
          <w:b/>
          <w:sz w:val="22"/>
          <w:szCs w:val="22"/>
          <w:lang w:val="cs-CZ"/>
        </w:rPr>
        <w:t>vrátný</w:t>
      </w:r>
      <w:r w:rsidR="00FF1380">
        <w:rPr>
          <w:rFonts w:ascii="Arial" w:hAnsi="Arial" w:cs="Arial"/>
          <w:b/>
          <w:sz w:val="22"/>
          <w:szCs w:val="22"/>
          <w:lang w:val="cs-CZ"/>
        </w:rPr>
        <w:t>, informátor</w:t>
      </w:r>
      <w:r w:rsidR="00F97E2E">
        <w:rPr>
          <w:rFonts w:ascii="Arial" w:hAnsi="Arial" w:cs="Arial"/>
          <w:sz w:val="22"/>
          <w:szCs w:val="22"/>
          <w:lang w:val="cs-CZ"/>
        </w:rPr>
        <w:t>.</w:t>
      </w:r>
    </w:p>
    <w:p xmlns:wp14="http://schemas.microsoft.com/office/word/2010/wordml" w:rsidRPr="006C05DA" w:rsidR="00E24CB0" w:rsidP="00E24CB0" w:rsidRDefault="00E24CB0" w14:paraId="5FEC9E9D" wp14:textId="77777777">
      <w:pPr>
        <w:numPr>
          <w:ilvl w:val="0"/>
          <w:numId w:val="3"/>
        </w:numPr>
        <w:spacing w:after="288" w:afterLines="120"/>
        <w:jc w:val="both"/>
        <w:rPr>
          <w:rFonts w:ascii="Arial" w:hAnsi="Arial" w:cs="Arial"/>
          <w:sz w:val="22"/>
          <w:szCs w:val="22"/>
          <w:lang w:val="cs-CZ"/>
        </w:rPr>
      </w:pPr>
      <w:r w:rsidRPr="006C05DA">
        <w:rPr>
          <w:rFonts w:ascii="Arial" w:hAnsi="Arial" w:cs="Arial"/>
          <w:sz w:val="22"/>
          <w:szCs w:val="22"/>
          <w:lang w:val="cs-CZ"/>
        </w:rPr>
        <w:t>Místo výkonu práce:</w:t>
      </w:r>
      <w:r w:rsidR="005E29E8">
        <w:rPr>
          <w:rFonts w:ascii="Arial" w:hAnsi="Arial" w:cs="Arial"/>
          <w:sz w:val="22"/>
          <w:szCs w:val="22"/>
          <w:lang w:val="cs-CZ"/>
        </w:rPr>
        <w:t xml:space="preserve"> </w:t>
      </w:r>
      <w:r w:rsidRPr="00FD49F0" w:rsidR="005E29E8">
        <w:rPr>
          <w:rFonts w:ascii="Arial" w:hAnsi="Arial" w:cs="Arial"/>
          <w:b/>
          <w:bCs/>
          <w:sz w:val="22"/>
          <w:szCs w:val="22"/>
          <w:lang w:val="cs-CZ"/>
        </w:rPr>
        <w:t>Praha.</w:t>
      </w:r>
    </w:p>
    <w:p xmlns:wp14="http://schemas.microsoft.com/office/word/2010/wordml" w:rsidR="00E24CB0" w:rsidP="00E24CB0" w:rsidRDefault="0089277D" w14:paraId="2459AC95" wp14:textId="77777777">
      <w:pPr>
        <w:numPr>
          <w:ilvl w:val="0"/>
          <w:numId w:val="3"/>
        </w:numPr>
        <w:spacing w:after="288" w:afterLines="120"/>
        <w:jc w:val="both"/>
        <w:rPr>
          <w:rFonts w:ascii="Arial" w:hAnsi="Arial" w:cs="Arial"/>
          <w:sz w:val="22"/>
          <w:szCs w:val="22"/>
          <w:lang w:val="cs-CZ"/>
        </w:rPr>
      </w:pPr>
      <w:r w:rsidRPr="006C05DA">
        <w:rPr>
          <w:rFonts w:ascii="Arial" w:hAnsi="Arial" w:cs="Arial"/>
          <w:sz w:val="22"/>
          <w:szCs w:val="22"/>
          <w:lang w:val="cs-CZ"/>
        </w:rPr>
        <w:t xml:space="preserve">Pracovní činnost bude dle aktuální dohody vykonávána v rozsahu dle potřeby zaměstnavatele a možností zaměstnance – max. </w:t>
      </w:r>
      <w:r w:rsidR="006E7B49">
        <w:rPr>
          <w:rFonts w:ascii="Arial" w:hAnsi="Arial" w:cs="Arial"/>
          <w:sz w:val="22"/>
          <w:szCs w:val="22"/>
          <w:lang w:val="cs-CZ"/>
        </w:rPr>
        <w:t>18,75</w:t>
      </w:r>
      <w:r w:rsidRPr="006C05DA">
        <w:rPr>
          <w:rFonts w:ascii="Arial" w:hAnsi="Arial" w:cs="Arial"/>
          <w:sz w:val="22"/>
          <w:szCs w:val="22"/>
          <w:lang w:val="cs-CZ"/>
        </w:rPr>
        <w:t xml:space="preserve"> hod./týden a nebude překračovat v průměru polovinu stanovené týdenní pracovní doby u zaměstnavatele.</w:t>
      </w:r>
    </w:p>
    <w:p xmlns:wp14="http://schemas.microsoft.com/office/word/2010/wordml" w:rsidRPr="006C05DA" w:rsidR="00FD49F0" w:rsidP="00E24CB0" w:rsidRDefault="00FD49F0" w14:paraId="345613D7" wp14:textId="77777777">
      <w:pPr>
        <w:numPr>
          <w:ilvl w:val="0"/>
          <w:numId w:val="3"/>
        </w:numPr>
        <w:spacing w:after="288" w:afterLines="120"/>
        <w:jc w:val="both"/>
        <w:rPr>
          <w:rFonts w:ascii="Arial" w:hAnsi="Arial" w:cs="Arial"/>
          <w:sz w:val="22"/>
          <w:szCs w:val="22"/>
          <w:lang w:val="cs-CZ"/>
        </w:rPr>
      </w:pPr>
      <w:r>
        <w:rPr>
          <w:rFonts w:ascii="Arial" w:hAnsi="Arial" w:cs="Arial"/>
          <w:sz w:val="22"/>
          <w:szCs w:val="22"/>
          <w:lang w:val="cs-CZ"/>
        </w:rPr>
        <w:t xml:space="preserve">Rozsah minimálního nepřetržitého denního odpočinku a nepřetržitého odpočinku v týdnu a poskytování přestávky v práci na jídlo a oddech se řídí ustanoveními </w:t>
      </w:r>
      <w:r w:rsidRPr="006C05DA">
        <w:rPr>
          <w:rFonts w:ascii="Arial" w:hAnsi="Arial" w:cs="Arial"/>
          <w:sz w:val="22"/>
          <w:szCs w:val="22"/>
          <w:lang w:val="cs-CZ"/>
        </w:rPr>
        <w:t>§</w:t>
      </w:r>
      <w:r>
        <w:rPr>
          <w:rFonts w:ascii="Arial" w:hAnsi="Arial" w:cs="Arial"/>
          <w:sz w:val="22"/>
          <w:szCs w:val="22"/>
          <w:lang w:val="cs-CZ"/>
        </w:rPr>
        <w:t xml:space="preserve"> 88 zákoníku práce.</w:t>
      </w:r>
    </w:p>
    <w:p xmlns:wp14="http://schemas.microsoft.com/office/word/2010/wordml" w:rsidRPr="006C05DA" w:rsidR="00E24CB0" w:rsidP="00E24CB0" w:rsidRDefault="00E24CB0" w14:paraId="49012CC0" wp14:textId="77777777">
      <w:pPr>
        <w:numPr>
          <w:ilvl w:val="0"/>
          <w:numId w:val="3"/>
        </w:numPr>
        <w:spacing w:after="288" w:afterLines="120"/>
        <w:jc w:val="both"/>
        <w:rPr>
          <w:rFonts w:ascii="Arial" w:hAnsi="Arial" w:cs="Arial"/>
          <w:sz w:val="22"/>
          <w:szCs w:val="22"/>
          <w:lang w:val="cs-CZ"/>
        </w:rPr>
      </w:pPr>
      <w:r w:rsidRPr="006C05DA">
        <w:rPr>
          <w:rFonts w:ascii="Arial" w:hAnsi="Arial" w:cs="Arial"/>
          <w:sz w:val="22"/>
          <w:szCs w:val="22"/>
          <w:lang w:val="cs-CZ"/>
        </w:rPr>
        <w:t xml:space="preserve">Dohoda o pracovní činnosti se sjednává na dobu: </w:t>
      </w:r>
      <w:r w:rsidR="00FD49F0">
        <w:rPr>
          <w:rFonts w:ascii="Arial" w:hAnsi="Arial" w:cs="Arial"/>
          <w:b/>
          <w:bCs/>
          <w:sz w:val="22"/>
          <w:szCs w:val="22"/>
          <w:lang w:val="cs-CZ"/>
        </w:rPr>
        <w:t>do 31.12.202</w:t>
      </w:r>
      <w:r w:rsidR="00BC1C2B">
        <w:rPr>
          <w:rFonts w:ascii="Arial" w:hAnsi="Arial" w:cs="Arial"/>
          <w:b/>
          <w:bCs/>
          <w:sz w:val="22"/>
          <w:szCs w:val="22"/>
          <w:lang w:val="cs-CZ"/>
        </w:rPr>
        <w:t>4</w:t>
      </w:r>
      <w:r w:rsidR="00F97E2E">
        <w:rPr>
          <w:rFonts w:ascii="Arial" w:hAnsi="Arial" w:cs="Arial"/>
          <w:sz w:val="22"/>
          <w:szCs w:val="22"/>
          <w:lang w:val="cs-CZ"/>
        </w:rPr>
        <w:t>.</w:t>
      </w:r>
    </w:p>
    <w:p xmlns:wp14="http://schemas.microsoft.com/office/word/2010/wordml" w:rsidRPr="006C05DA" w:rsidR="00E24CB0" w:rsidP="00E24CB0" w:rsidRDefault="00E24CB0" w14:paraId="727E2718" wp14:textId="77777777">
      <w:pPr>
        <w:numPr>
          <w:ilvl w:val="0"/>
          <w:numId w:val="3"/>
        </w:numPr>
        <w:spacing w:after="288" w:afterLines="120"/>
        <w:jc w:val="both"/>
        <w:rPr>
          <w:rFonts w:ascii="Arial" w:hAnsi="Arial" w:cs="Arial"/>
          <w:sz w:val="22"/>
          <w:szCs w:val="22"/>
          <w:lang w:val="cs-CZ"/>
        </w:rPr>
      </w:pPr>
      <w:r w:rsidRPr="006C05DA">
        <w:rPr>
          <w:rFonts w:ascii="Arial" w:hAnsi="Arial" w:cs="Arial"/>
          <w:sz w:val="22"/>
          <w:szCs w:val="22"/>
          <w:lang w:val="cs-CZ"/>
        </w:rPr>
        <w:t xml:space="preserve">Smluvní strany se dohodly na </w:t>
      </w:r>
      <w:r w:rsidRPr="006C05DA" w:rsidR="0089277D">
        <w:rPr>
          <w:rFonts w:ascii="Arial" w:hAnsi="Arial" w:cs="Arial"/>
          <w:sz w:val="22"/>
          <w:szCs w:val="22"/>
          <w:lang w:val="cs-CZ"/>
        </w:rPr>
        <w:t>základní hodinové odměně</w:t>
      </w:r>
      <w:r w:rsidRPr="006C05DA">
        <w:rPr>
          <w:rFonts w:ascii="Arial" w:hAnsi="Arial" w:cs="Arial"/>
          <w:sz w:val="22"/>
          <w:szCs w:val="22"/>
          <w:lang w:val="cs-CZ"/>
        </w:rPr>
        <w:t xml:space="preserve">:  </w:t>
      </w:r>
      <w:r w:rsidR="005E29E8">
        <w:rPr>
          <w:rFonts w:ascii="Arial" w:hAnsi="Arial" w:cs="Arial"/>
          <w:b/>
          <w:sz w:val="22"/>
          <w:szCs w:val="22"/>
          <w:lang w:val="cs-CZ"/>
        </w:rPr>
        <w:t>1</w:t>
      </w:r>
      <w:r w:rsidR="00BC1C2B">
        <w:rPr>
          <w:rFonts w:ascii="Arial" w:hAnsi="Arial" w:cs="Arial"/>
          <w:b/>
          <w:sz w:val="22"/>
          <w:szCs w:val="22"/>
          <w:lang w:val="cs-CZ"/>
        </w:rPr>
        <w:t>14</w:t>
      </w:r>
      <w:r w:rsidR="00F97E2E">
        <w:rPr>
          <w:rFonts w:ascii="Arial" w:hAnsi="Arial" w:cs="Arial"/>
          <w:sz w:val="22"/>
          <w:szCs w:val="22"/>
          <w:lang w:val="cs-CZ"/>
        </w:rPr>
        <w:t xml:space="preserve"> Kč.</w:t>
      </w:r>
    </w:p>
    <w:p xmlns:wp14="http://schemas.microsoft.com/office/word/2010/wordml" w:rsidRPr="006C05DA" w:rsidR="0089277D" w:rsidP="00E24CB0" w:rsidRDefault="006C05DA" w14:paraId="5AF2F201" wp14:textId="77777777">
      <w:pPr>
        <w:numPr>
          <w:ilvl w:val="0"/>
          <w:numId w:val="3"/>
        </w:numPr>
        <w:spacing w:after="288" w:afterLines="120"/>
        <w:jc w:val="both"/>
        <w:rPr>
          <w:rFonts w:ascii="Arial" w:hAnsi="Arial" w:cs="Arial"/>
          <w:sz w:val="22"/>
          <w:szCs w:val="22"/>
          <w:lang w:val="cs-CZ"/>
        </w:rPr>
      </w:pPr>
      <w:r>
        <w:rPr>
          <w:rFonts w:ascii="Arial" w:hAnsi="Arial" w:cs="Arial"/>
          <w:sz w:val="22"/>
          <w:szCs w:val="22"/>
          <w:lang w:val="cs-CZ"/>
        </w:rPr>
        <w:t>Hodinová p</w:t>
      </w:r>
      <w:r w:rsidRPr="006C05DA" w:rsidR="00E24CB0">
        <w:rPr>
          <w:rFonts w:ascii="Arial" w:hAnsi="Arial" w:cs="Arial"/>
          <w:sz w:val="22"/>
          <w:szCs w:val="22"/>
          <w:lang w:val="cs-CZ"/>
        </w:rPr>
        <w:t xml:space="preserve">ohyblivá složka odměny : </w:t>
      </w:r>
      <w:bookmarkStart w:name="Text35" w:id="1"/>
      <w:r w:rsidRPr="00F97E2E" w:rsidR="00F97E2E">
        <w:rPr>
          <w:rFonts w:ascii="Arial" w:hAnsi="Arial" w:cs="Arial"/>
          <w:b/>
          <w:sz w:val="22"/>
          <w:szCs w:val="22"/>
          <w:lang w:val="cs-CZ"/>
        </w:rPr>
        <w:t>0</w:t>
      </w:r>
      <w:bookmarkEnd w:id="1"/>
      <w:r w:rsidR="00FF1380">
        <w:rPr>
          <w:rFonts w:ascii="Arial" w:hAnsi="Arial" w:cs="Arial"/>
          <w:b/>
          <w:sz w:val="22"/>
          <w:szCs w:val="22"/>
          <w:lang w:val="cs-CZ"/>
        </w:rPr>
        <w:t xml:space="preserve"> </w:t>
      </w:r>
      <w:r w:rsidRPr="006C05DA" w:rsidR="00E24CB0">
        <w:rPr>
          <w:rFonts w:ascii="Arial" w:hAnsi="Arial" w:cs="Arial"/>
          <w:sz w:val="22"/>
          <w:szCs w:val="22"/>
          <w:lang w:val="cs-CZ"/>
        </w:rPr>
        <w:t xml:space="preserve"> </w:t>
      </w:r>
      <w:r w:rsidR="00F97E2E">
        <w:rPr>
          <w:rFonts w:ascii="Arial" w:hAnsi="Arial" w:cs="Arial"/>
          <w:sz w:val="22"/>
          <w:szCs w:val="22"/>
          <w:lang w:val="cs-CZ"/>
        </w:rPr>
        <w:t>Kč.</w:t>
      </w:r>
      <w:r w:rsidRPr="006C05DA" w:rsidR="00E24CB0">
        <w:rPr>
          <w:rFonts w:ascii="Arial" w:hAnsi="Arial" w:cs="Arial"/>
          <w:sz w:val="22"/>
          <w:szCs w:val="22"/>
          <w:lang w:val="cs-CZ"/>
        </w:rPr>
        <w:t xml:space="preserve">   </w:t>
      </w:r>
    </w:p>
    <w:p xmlns:wp14="http://schemas.microsoft.com/office/word/2010/wordml" w:rsidRPr="006C05DA" w:rsidR="00E24CB0" w:rsidP="00E24CB0" w:rsidRDefault="0089277D" w14:paraId="1FA48FF7" wp14:textId="77777777">
      <w:pPr>
        <w:numPr>
          <w:ilvl w:val="0"/>
          <w:numId w:val="3"/>
        </w:numPr>
        <w:spacing w:after="288" w:afterLines="120"/>
        <w:jc w:val="both"/>
        <w:rPr>
          <w:rFonts w:ascii="Arial" w:hAnsi="Arial" w:cs="Arial"/>
          <w:sz w:val="22"/>
          <w:szCs w:val="22"/>
          <w:lang w:val="cs-CZ"/>
        </w:rPr>
      </w:pPr>
      <w:r w:rsidRPr="006C05DA">
        <w:rPr>
          <w:rFonts w:ascii="Arial" w:hAnsi="Arial" w:cs="Arial"/>
          <w:sz w:val="22"/>
          <w:szCs w:val="22"/>
          <w:lang w:val="cs-CZ"/>
        </w:rPr>
        <w:t xml:space="preserve">Zaměstnavatel poskytne zaměstnanci </w:t>
      </w:r>
      <w:r w:rsidRPr="006C05DA" w:rsidR="00E24CB0">
        <w:rPr>
          <w:rFonts w:ascii="Arial" w:hAnsi="Arial" w:cs="Arial"/>
          <w:sz w:val="22"/>
          <w:szCs w:val="22"/>
          <w:lang w:val="cs-CZ"/>
        </w:rPr>
        <w:t xml:space="preserve"> </w:t>
      </w:r>
      <w:r w:rsidR="006C05DA">
        <w:rPr>
          <w:rFonts w:ascii="Arial" w:hAnsi="Arial" w:cs="Arial"/>
          <w:sz w:val="22"/>
          <w:szCs w:val="22"/>
          <w:lang w:val="cs-CZ"/>
        </w:rPr>
        <w:t xml:space="preserve">náhradu na údržbu a čištění uniformy: </w:t>
      </w:r>
      <w:r w:rsidR="005C687E">
        <w:rPr>
          <w:rFonts w:ascii="Arial" w:hAnsi="Arial" w:cs="Arial"/>
          <w:b/>
          <w:sz w:val="22"/>
          <w:szCs w:val="22"/>
          <w:lang w:val="cs-CZ"/>
        </w:rPr>
        <w:t>0 - 6</w:t>
      </w:r>
      <w:r w:rsidR="003C28BF">
        <w:rPr>
          <w:rFonts w:ascii="Arial" w:hAnsi="Arial" w:cs="Arial"/>
          <w:b/>
          <w:sz w:val="22"/>
          <w:szCs w:val="22"/>
          <w:lang w:val="cs-CZ"/>
        </w:rPr>
        <w:t xml:space="preserve"> </w:t>
      </w:r>
      <w:r w:rsidR="003C28BF">
        <w:rPr>
          <w:rFonts w:ascii="Arial" w:hAnsi="Arial" w:cs="Arial"/>
          <w:sz w:val="22"/>
          <w:szCs w:val="22"/>
          <w:lang w:val="cs-CZ"/>
        </w:rPr>
        <w:t>Kč</w:t>
      </w:r>
      <w:r w:rsidR="006C05DA">
        <w:rPr>
          <w:rFonts w:ascii="Arial" w:hAnsi="Arial" w:cs="Arial"/>
          <w:sz w:val="22"/>
          <w:szCs w:val="22"/>
          <w:lang w:val="cs-CZ"/>
        </w:rPr>
        <w:t>/hod.</w:t>
      </w:r>
    </w:p>
    <w:p xmlns:wp14="http://schemas.microsoft.com/office/word/2010/wordml" w:rsidR="000E499C" w:rsidP="00E24CB0" w:rsidRDefault="00E24CB0" w14:paraId="3862306A" wp14:textId="77777777">
      <w:pPr>
        <w:numPr>
          <w:ilvl w:val="0"/>
          <w:numId w:val="3"/>
        </w:numPr>
        <w:spacing w:after="288" w:afterLines="120"/>
        <w:jc w:val="both"/>
        <w:rPr>
          <w:rFonts w:ascii="Arial" w:hAnsi="Arial" w:cs="Arial"/>
          <w:sz w:val="22"/>
          <w:szCs w:val="22"/>
          <w:lang w:val="cs-CZ"/>
        </w:rPr>
      </w:pPr>
      <w:r w:rsidRPr="006C05DA">
        <w:rPr>
          <w:rFonts w:ascii="Arial" w:hAnsi="Arial" w:cs="Arial"/>
          <w:sz w:val="22"/>
          <w:szCs w:val="22"/>
          <w:lang w:val="cs-CZ"/>
        </w:rPr>
        <w:t xml:space="preserve">Odměna je splatná po vykonání práce vždy do </w:t>
      </w:r>
      <w:r w:rsidR="006C05DA">
        <w:rPr>
          <w:rFonts w:ascii="Arial" w:hAnsi="Arial" w:cs="Arial"/>
          <w:sz w:val="22"/>
          <w:szCs w:val="22"/>
          <w:lang w:val="cs-CZ"/>
        </w:rPr>
        <w:t>2</w:t>
      </w:r>
      <w:r w:rsidR="005E29E8">
        <w:rPr>
          <w:rFonts w:ascii="Arial" w:hAnsi="Arial" w:cs="Arial"/>
          <w:sz w:val="22"/>
          <w:szCs w:val="22"/>
          <w:lang w:val="cs-CZ"/>
        </w:rPr>
        <w:t>5</w:t>
      </w:r>
      <w:r w:rsidRPr="006C05DA">
        <w:rPr>
          <w:rFonts w:ascii="Arial" w:hAnsi="Arial" w:cs="Arial"/>
          <w:sz w:val="22"/>
          <w:szCs w:val="22"/>
          <w:lang w:val="cs-CZ"/>
        </w:rPr>
        <w:t xml:space="preserve">. dne </w:t>
      </w:r>
      <w:r w:rsidR="00A74B88">
        <w:rPr>
          <w:rFonts w:ascii="Arial" w:hAnsi="Arial" w:cs="Arial"/>
          <w:sz w:val="22"/>
          <w:szCs w:val="22"/>
          <w:lang w:val="cs-CZ"/>
        </w:rPr>
        <w:t>následujícího</w:t>
      </w:r>
      <w:r w:rsidRPr="006C05DA">
        <w:rPr>
          <w:rFonts w:ascii="Arial" w:hAnsi="Arial" w:cs="Arial"/>
          <w:sz w:val="22"/>
          <w:szCs w:val="22"/>
          <w:lang w:val="cs-CZ"/>
        </w:rPr>
        <w:t xml:space="preserve"> </w:t>
      </w:r>
      <w:r w:rsidR="00A74B88">
        <w:rPr>
          <w:rFonts w:ascii="Arial" w:hAnsi="Arial" w:cs="Arial"/>
          <w:sz w:val="22"/>
          <w:szCs w:val="22"/>
          <w:lang w:val="cs-CZ"/>
        </w:rPr>
        <w:t>měsíce</w:t>
      </w:r>
      <w:r w:rsidRPr="006C05DA">
        <w:rPr>
          <w:rFonts w:ascii="Arial" w:hAnsi="Arial" w:cs="Arial"/>
          <w:sz w:val="22"/>
          <w:szCs w:val="22"/>
          <w:lang w:val="cs-CZ"/>
        </w:rPr>
        <w:t xml:space="preserve"> v souladu s příslušnými ustanoveními zákoníku práce a vni</w:t>
      </w:r>
      <w:r w:rsidR="006C05DA">
        <w:rPr>
          <w:rFonts w:ascii="Arial" w:hAnsi="Arial" w:cs="Arial"/>
          <w:sz w:val="22"/>
          <w:szCs w:val="22"/>
          <w:lang w:val="cs-CZ"/>
        </w:rPr>
        <w:t>třními předpisy zaměstnavatele</w:t>
      </w:r>
      <w:r w:rsidR="00FD49F0">
        <w:rPr>
          <w:rFonts w:ascii="Arial" w:hAnsi="Arial" w:cs="Arial"/>
          <w:sz w:val="22"/>
          <w:szCs w:val="22"/>
          <w:lang w:val="cs-CZ"/>
        </w:rPr>
        <w:t xml:space="preserve">. </w:t>
      </w:r>
      <w:r w:rsidR="002C1702">
        <w:rPr>
          <w:rFonts w:ascii="Arial" w:hAnsi="Arial" w:cs="Arial"/>
          <w:sz w:val="22"/>
          <w:szCs w:val="22"/>
          <w:lang w:val="cs-CZ"/>
        </w:rPr>
        <w:t>Odměna</w:t>
      </w:r>
      <w:r w:rsidRPr="00FD49F0" w:rsidR="00FD49F0">
        <w:rPr>
          <w:rFonts w:ascii="Arial" w:hAnsi="Arial" w:cs="Arial"/>
          <w:sz w:val="22"/>
          <w:szCs w:val="22"/>
          <w:lang w:val="cs-CZ"/>
        </w:rPr>
        <w:t xml:space="preserve"> je vyplácena bezhotovostně na bankovní účet uvedený zaměstnancem, v případě neuvedení bankovního účtu zaměstnancem poštovní poukázkou na adresu trvalého popř. přechodného pobytu.</w:t>
      </w:r>
      <w:r w:rsidR="00FD49F0">
        <w:rPr>
          <w:rFonts w:ascii="Arial" w:hAnsi="Arial" w:cs="Arial"/>
          <w:sz w:val="22"/>
          <w:szCs w:val="22"/>
          <w:lang w:val="cs-CZ"/>
        </w:rPr>
        <w:t xml:space="preserve"> Odměna může být mimořádně vyplacena v hotovosti v sídle zaměstnavatele.</w:t>
      </w:r>
    </w:p>
    <w:p xmlns:wp14="http://schemas.microsoft.com/office/word/2010/wordml" w:rsidR="00FD49F0" w:rsidP="00E24CB0" w:rsidRDefault="00FD49F0" w14:paraId="6E24D292" wp14:textId="77777777">
      <w:pPr>
        <w:numPr>
          <w:ilvl w:val="0"/>
          <w:numId w:val="3"/>
        </w:numPr>
        <w:spacing w:after="288" w:afterLines="120"/>
        <w:jc w:val="both"/>
        <w:rPr>
          <w:rFonts w:ascii="Arial" w:hAnsi="Arial" w:cs="Arial"/>
          <w:sz w:val="22"/>
          <w:szCs w:val="22"/>
          <w:lang w:val="cs-CZ"/>
        </w:rPr>
      </w:pPr>
      <w:r w:rsidRPr="00FD49F0">
        <w:rPr>
          <w:rFonts w:ascii="Arial" w:hAnsi="Arial" w:cs="Arial"/>
          <w:sz w:val="22"/>
          <w:szCs w:val="22"/>
          <w:lang w:val="cs-CZ"/>
        </w:rPr>
        <w:t>Zaměstnavatel</w:t>
      </w:r>
      <w:r>
        <w:rPr>
          <w:rFonts w:ascii="Arial" w:hAnsi="Arial" w:cs="Arial"/>
          <w:sz w:val="22"/>
          <w:szCs w:val="22"/>
          <w:lang w:val="cs-CZ"/>
        </w:rPr>
        <w:t>, vznikne-li mu povinnost</w:t>
      </w:r>
      <w:r w:rsidRPr="00FD49F0">
        <w:rPr>
          <w:rFonts w:ascii="Arial" w:hAnsi="Arial" w:cs="Arial"/>
          <w:sz w:val="22"/>
          <w:szCs w:val="22"/>
          <w:lang w:val="cs-CZ"/>
        </w:rPr>
        <w:t xml:space="preserve"> odvádí pojistné na sociální zabezpečení za jednotlivé kalendářní měsíce na účet příslušné okresní správy sociálního zabezpečení. Odvody pojistného se řídí ustanoveními § 9 zákona 589/1992 sb.</w:t>
      </w:r>
    </w:p>
    <w:p xmlns:wp14="http://schemas.microsoft.com/office/word/2010/wordml" w:rsidR="00BC1C2B" w:rsidP="00E24CB0" w:rsidRDefault="00BC1C2B" w14:paraId="660F0B48" wp14:textId="77777777">
      <w:pPr>
        <w:numPr>
          <w:ilvl w:val="0"/>
          <w:numId w:val="3"/>
        </w:numPr>
        <w:spacing w:after="288" w:afterLines="120"/>
        <w:jc w:val="both"/>
        <w:rPr>
          <w:rFonts w:ascii="Arial" w:hAnsi="Arial" w:cs="Arial"/>
          <w:sz w:val="22"/>
          <w:szCs w:val="22"/>
          <w:lang w:val="cs-CZ"/>
        </w:rPr>
      </w:pPr>
      <w:r>
        <w:rPr>
          <w:rFonts w:ascii="Arial" w:hAnsi="Arial" w:cs="Arial"/>
          <w:sz w:val="22"/>
          <w:szCs w:val="22"/>
          <w:lang w:val="cs-CZ"/>
        </w:rPr>
        <w:t>Výměra dovolené</w:t>
      </w:r>
      <w:r w:rsidR="00900127">
        <w:rPr>
          <w:rFonts w:ascii="Arial" w:hAnsi="Arial" w:cs="Arial"/>
          <w:sz w:val="22"/>
          <w:szCs w:val="22"/>
          <w:lang w:val="cs-CZ"/>
        </w:rPr>
        <w:t xml:space="preserve">, čerpání a způsob určování délky dovolené se řídí usneseními </w:t>
      </w:r>
      <w:r w:rsidRPr="00900127" w:rsidR="00900127">
        <w:rPr>
          <w:rFonts w:ascii="Arial" w:hAnsi="Arial" w:cs="Arial"/>
          <w:sz w:val="22"/>
          <w:szCs w:val="22"/>
          <w:lang w:val="cs-CZ"/>
        </w:rPr>
        <w:t>§</w:t>
      </w:r>
      <w:r w:rsidR="00900127">
        <w:rPr>
          <w:rFonts w:ascii="Arial" w:hAnsi="Arial" w:cs="Arial"/>
          <w:sz w:val="22"/>
          <w:szCs w:val="22"/>
          <w:lang w:val="cs-CZ"/>
        </w:rPr>
        <w:t xml:space="preserve"> 217 – 223 zákoníku práce.</w:t>
      </w:r>
    </w:p>
    <w:p xmlns:wp14="http://schemas.microsoft.com/office/word/2010/wordml" w:rsidRPr="006C05DA" w:rsidR="00E24CB0" w:rsidP="00E24CB0" w:rsidRDefault="00E24CB0" w14:paraId="104D4C3E" wp14:textId="77777777">
      <w:pPr>
        <w:numPr>
          <w:ilvl w:val="0"/>
          <w:numId w:val="3"/>
        </w:numPr>
        <w:spacing w:after="288" w:afterLines="120"/>
        <w:jc w:val="both"/>
        <w:rPr>
          <w:rFonts w:ascii="Arial" w:hAnsi="Arial" w:cs="Arial"/>
          <w:sz w:val="22"/>
          <w:szCs w:val="22"/>
          <w:lang w:val="cs-CZ"/>
        </w:rPr>
      </w:pPr>
      <w:r w:rsidRPr="006C05DA">
        <w:rPr>
          <w:rFonts w:ascii="Arial" w:hAnsi="Arial" w:cs="Arial"/>
          <w:sz w:val="22"/>
          <w:szCs w:val="22"/>
          <w:lang w:val="cs-CZ"/>
        </w:rPr>
        <w:t xml:space="preserve">Dohoda o ukončení, výpověď, výpovědní doba, důvody a způsob výpovědi se řídí ustanoveními </w:t>
      </w:r>
      <w:r w:rsidRPr="006C05DA" w:rsidR="00FD49F0">
        <w:rPr>
          <w:rFonts w:ascii="Arial" w:hAnsi="Arial" w:cs="Arial"/>
          <w:sz w:val="22"/>
          <w:szCs w:val="22"/>
          <w:lang w:val="cs-CZ"/>
        </w:rPr>
        <w:t>§</w:t>
      </w:r>
      <w:r w:rsidR="00FD49F0">
        <w:rPr>
          <w:rFonts w:ascii="Arial" w:hAnsi="Arial" w:cs="Arial"/>
          <w:sz w:val="22"/>
          <w:szCs w:val="22"/>
          <w:lang w:val="cs-CZ"/>
        </w:rPr>
        <w:t xml:space="preserve"> 77 </w:t>
      </w:r>
      <w:r w:rsidRPr="006C05DA">
        <w:rPr>
          <w:rFonts w:ascii="Arial" w:hAnsi="Arial" w:cs="Arial"/>
          <w:sz w:val="22"/>
          <w:szCs w:val="22"/>
          <w:lang w:val="cs-CZ"/>
        </w:rPr>
        <w:t>zákoníku práce. Zaměstnavatel je oprávněn dohodu o pracovní činnosti okamžitě zrušit v případech, kdy by byl oprávněn okamžitě zrušit pracovní poměr.</w:t>
      </w:r>
    </w:p>
    <w:p xmlns:wp14="http://schemas.microsoft.com/office/word/2010/wordml" w:rsidRPr="006C05DA" w:rsidR="00E24CB0" w:rsidP="00E24CB0" w:rsidRDefault="00E24CB0" w14:paraId="16E9308B" wp14:textId="77777777">
      <w:pPr>
        <w:numPr>
          <w:ilvl w:val="0"/>
          <w:numId w:val="3"/>
        </w:numPr>
        <w:spacing w:after="288" w:afterLines="120"/>
        <w:jc w:val="both"/>
        <w:rPr>
          <w:rFonts w:ascii="Arial" w:hAnsi="Arial" w:cs="Arial"/>
          <w:sz w:val="22"/>
          <w:szCs w:val="22"/>
          <w:lang w:val="cs-CZ"/>
        </w:rPr>
      </w:pPr>
      <w:r w:rsidRPr="006C05DA">
        <w:rPr>
          <w:rFonts w:ascii="Arial" w:hAnsi="Arial" w:cs="Arial"/>
          <w:sz w:val="22"/>
          <w:szCs w:val="22"/>
          <w:lang w:val="cs-CZ"/>
        </w:rPr>
        <w:t>Zaměstnanec byl řádně seznámen s právy a povinnostmi, které pro něho z dohody o pracovní činnosti vyplývají, s pracovními podmínkami, za nichž bude práci konat, s předpisy k zajištění bezpečnosti a ochrany zdraví při práci a s protipožárními předpisy, které musí při své práci dodržovat.</w:t>
      </w:r>
    </w:p>
    <w:p xmlns:wp14="http://schemas.microsoft.com/office/word/2010/wordml" w:rsidRPr="006C05DA" w:rsidR="00E24CB0" w:rsidP="00E24CB0" w:rsidRDefault="00E24CB0" w14:paraId="27B698C6" wp14:textId="77777777">
      <w:pPr>
        <w:numPr>
          <w:ilvl w:val="0"/>
          <w:numId w:val="3"/>
        </w:numPr>
        <w:spacing w:after="288" w:afterLines="120"/>
        <w:jc w:val="both"/>
        <w:rPr>
          <w:rFonts w:ascii="Arial" w:hAnsi="Arial" w:cs="Arial"/>
          <w:sz w:val="22"/>
          <w:szCs w:val="22"/>
          <w:lang w:val="cs-CZ"/>
        </w:rPr>
      </w:pPr>
      <w:r w:rsidRPr="006C05DA">
        <w:rPr>
          <w:rFonts w:ascii="Arial" w:hAnsi="Arial" w:cs="Arial"/>
          <w:sz w:val="22"/>
          <w:szCs w:val="22"/>
          <w:lang w:val="cs-CZ"/>
        </w:rPr>
        <w:t xml:space="preserve">Zaměstnanec uděluje zaměstnavateli dobrovolně souhlas se zpracováním osobních údajů, které zaměstnavateli poskytl, včetně rodného čísla a údajů citlivých, pro účely jejich interního zpracování v souvislosti s dohodou o pracovní činnosti se zaměstnancem na dobu nezbytně nutnou. Zaměstnanec byl před poskytnutím tohoto souhlasu poučen o právu na přístup a opravu jeho osobních údajů a o dalších právech podle § </w:t>
      </w:r>
      <w:smartTag w:uri="urn:schemas-microsoft-com:office:smarttags" w:element="metricconverter">
        <w:smartTagPr>
          <w:attr w:name="ProductID" w:val="12 a"/>
        </w:smartTagPr>
        <w:r w:rsidRPr="006C05DA">
          <w:rPr>
            <w:rFonts w:ascii="Arial" w:hAnsi="Arial" w:cs="Arial"/>
            <w:sz w:val="22"/>
            <w:szCs w:val="22"/>
            <w:lang w:val="cs-CZ"/>
          </w:rPr>
          <w:t>12 a</w:t>
        </w:r>
      </w:smartTag>
      <w:r w:rsidRPr="006C05DA">
        <w:rPr>
          <w:rFonts w:ascii="Arial" w:hAnsi="Arial" w:cs="Arial"/>
          <w:sz w:val="22"/>
          <w:szCs w:val="22"/>
          <w:lang w:val="cs-CZ"/>
        </w:rPr>
        <w:t xml:space="preserve"> 21 zákona č. 101/2000 Sb., o ochraně osobních údajů, v platném znění, a o možnosti obracet se se svými dotazy a žádostmi v této záležitosti na zaměstnavatele. Zaměstnanec je povinen  hlásit veškeré změny v osobních údajích, mající vliv na personální nebo mzdovou agendu, ke kterým dojde po dobu trvání dohody o pracovní činnosti, včetně změny zdravotní pojišťovny.</w:t>
      </w:r>
    </w:p>
    <w:p xmlns:wp14="http://schemas.microsoft.com/office/word/2010/wordml" w:rsidRPr="006C05DA" w:rsidR="00E24CB0" w:rsidP="00E24CB0" w:rsidRDefault="00E24CB0" w14:paraId="7456BBC5" wp14:textId="77777777">
      <w:pPr>
        <w:numPr>
          <w:ilvl w:val="0"/>
          <w:numId w:val="3"/>
        </w:numPr>
        <w:spacing w:after="288" w:afterLines="120"/>
        <w:jc w:val="both"/>
        <w:rPr>
          <w:rFonts w:ascii="Arial" w:hAnsi="Arial" w:cs="Arial"/>
          <w:sz w:val="22"/>
          <w:szCs w:val="22"/>
          <w:lang w:val="cs-CZ"/>
        </w:rPr>
      </w:pPr>
      <w:r w:rsidRPr="006C05DA">
        <w:rPr>
          <w:rFonts w:ascii="Arial" w:hAnsi="Arial" w:cs="Arial"/>
          <w:sz w:val="22"/>
          <w:szCs w:val="22"/>
          <w:lang w:val="cs-CZ"/>
        </w:rPr>
        <w:t>Zaměstnanec se zavazuje, že bude řádně hospodařit s majetkem zaměstnavatele, svědomitě s ním nakládat a opatrovat jej.</w:t>
      </w:r>
    </w:p>
    <w:p xmlns:wp14="http://schemas.microsoft.com/office/word/2010/wordml" w:rsidRPr="006C05DA" w:rsidR="00E24CB0" w:rsidP="00E24CB0" w:rsidRDefault="00E24CB0" w14:paraId="4791B5D8" wp14:textId="77777777">
      <w:pPr>
        <w:numPr>
          <w:ilvl w:val="0"/>
          <w:numId w:val="3"/>
        </w:numPr>
        <w:spacing w:after="288" w:afterLines="120"/>
        <w:jc w:val="both"/>
        <w:rPr>
          <w:rFonts w:ascii="Arial" w:hAnsi="Arial" w:cs="Arial"/>
          <w:sz w:val="22"/>
          <w:szCs w:val="22"/>
          <w:lang w:val="cs-CZ"/>
        </w:rPr>
      </w:pPr>
      <w:r w:rsidRPr="006C05DA">
        <w:rPr>
          <w:rFonts w:ascii="Arial" w:hAnsi="Arial" w:cs="Arial"/>
          <w:sz w:val="22"/>
          <w:szCs w:val="22"/>
          <w:lang w:val="cs-CZ"/>
        </w:rPr>
        <w:t>Zaměstnanec je povinen po dobu trvání dohody o pracovní činnosti a i po jejím skončení bez časového omezení zachovat mlčenlivost o veškerých skutečnostech, které se v souvislosti s výkonem pracovní činnosti pro zaměstnavatele dozvěděl a které jsou z jakýchkoli důvodů utajovány nebo jejichž prozrazení by mohlo způsobit zaměstnavateli, jeho obchodním partnerům nebo osobám blízkým zaměstnavateli přímo či nepřímo jakoukoli újmu. Podrobnosti může zaměstnavatel stanovit vnitřním předpisem.</w:t>
      </w:r>
    </w:p>
    <w:p xmlns:wp14="http://schemas.microsoft.com/office/word/2010/wordml" w:rsidR="00E24CB0" w:rsidP="00E24CB0" w:rsidRDefault="00E24CB0" w14:paraId="0BD8F218" wp14:textId="77777777">
      <w:pPr>
        <w:numPr>
          <w:ilvl w:val="0"/>
          <w:numId w:val="3"/>
        </w:numPr>
        <w:spacing w:after="288" w:afterLines="120"/>
        <w:jc w:val="both"/>
        <w:rPr>
          <w:rFonts w:ascii="Arial" w:hAnsi="Arial" w:cs="Arial"/>
          <w:sz w:val="22"/>
          <w:szCs w:val="22"/>
          <w:lang w:val="cs-CZ"/>
        </w:rPr>
      </w:pPr>
      <w:r w:rsidRPr="006C05DA">
        <w:rPr>
          <w:rFonts w:ascii="Arial" w:hAnsi="Arial" w:cs="Arial"/>
          <w:sz w:val="22"/>
          <w:szCs w:val="22"/>
          <w:lang w:val="cs-CZ"/>
        </w:rPr>
        <w:t>Zaměstnanec byl seznámen s  pracovním řádem a vnitřními předpisy zaměstnavatele, které jsou pro něj závazné a svým podpisem stvrzuje, že je bude dodržovat.</w:t>
      </w:r>
      <w:r w:rsidR="00F97E2E">
        <w:rPr>
          <w:rFonts w:ascii="Arial" w:hAnsi="Arial" w:cs="Arial"/>
          <w:sz w:val="22"/>
          <w:szCs w:val="22"/>
          <w:lang w:val="cs-CZ"/>
        </w:rPr>
        <w:t xml:space="preserve"> </w:t>
      </w:r>
    </w:p>
    <w:p xmlns:wp14="http://schemas.microsoft.com/office/word/2010/wordml" w:rsidRPr="006C05DA" w:rsidR="00E24CB0" w:rsidP="00E24CB0" w:rsidRDefault="00E24CB0" w14:paraId="7FE5A836" wp14:textId="77777777">
      <w:pPr>
        <w:numPr>
          <w:ilvl w:val="0"/>
          <w:numId w:val="3"/>
        </w:numPr>
        <w:spacing w:after="288" w:afterLines="120"/>
        <w:jc w:val="both"/>
        <w:rPr>
          <w:rFonts w:ascii="Arial" w:hAnsi="Arial" w:cs="Arial"/>
          <w:sz w:val="22"/>
          <w:szCs w:val="22"/>
          <w:lang w:val="cs-CZ"/>
        </w:rPr>
      </w:pPr>
      <w:r w:rsidRPr="006C05DA">
        <w:rPr>
          <w:rFonts w:ascii="Arial" w:hAnsi="Arial" w:cs="Arial"/>
          <w:sz w:val="22"/>
          <w:szCs w:val="22"/>
          <w:lang w:val="cs-CZ"/>
        </w:rPr>
        <w:t>Tato dohoda o pracovní činnosti se řídí příslušnými ustanoveními zákoníku práce v platném znění a dalšími právními předpisy .</w:t>
      </w:r>
    </w:p>
    <w:p xmlns:wp14="http://schemas.microsoft.com/office/word/2010/wordml" w:rsidRPr="006C05DA" w:rsidR="00E24CB0" w:rsidP="00E24CB0" w:rsidRDefault="00E24CB0" w14:paraId="074E159C" wp14:textId="77777777">
      <w:pPr>
        <w:numPr>
          <w:ilvl w:val="0"/>
          <w:numId w:val="3"/>
        </w:numPr>
        <w:spacing w:after="288" w:afterLines="120"/>
        <w:jc w:val="both"/>
        <w:rPr>
          <w:rFonts w:ascii="Arial" w:hAnsi="Arial" w:cs="Arial"/>
          <w:sz w:val="22"/>
          <w:szCs w:val="22"/>
          <w:lang w:val="cs-CZ"/>
        </w:rPr>
      </w:pPr>
      <w:r w:rsidRPr="006C05DA">
        <w:rPr>
          <w:rFonts w:ascii="Arial" w:hAnsi="Arial" w:cs="Arial"/>
          <w:sz w:val="22"/>
          <w:szCs w:val="22"/>
          <w:lang w:val="cs-CZ"/>
        </w:rPr>
        <w:t>Obsah této dohody o pracovní činnosti lze měnit pouze písemně po vzájemné dohodě obou stran.</w:t>
      </w:r>
    </w:p>
    <w:p xmlns:wp14="http://schemas.microsoft.com/office/word/2010/wordml" w:rsidRPr="006C05DA" w:rsidR="00E24CB0" w:rsidP="00E24CB0" w:rsidRDefault="00E24CB0" w14:paraId="29CFDEB7" wp14:textId="77777777">
      <w:pPr>
        <w:numPr>
          <w:ilvl w:val="0"/>
          <w:numId w:val="3"/>
        </w:numPr>
        <w:spacing w:after="288" w:afterLines="120"/>
        <w:jc w:val="both"/>
        <w:rPr>
          <w:rFonts w:ascii="Arial" w:hAnsi="Arial" w:cs="Arial"/>
          <w:sz w:val="22"/>
          <w:szCs w:val="22"/>
          <w:lang w:val="cs-CZ"/>
        </w:rPr>
      </w:pPr>
      <w:r w:rsidRPr="006C05DA">
        <w:rPr>
          <w:rFonts w:ascii="Arial" w:hAnsi="Arial" w:cs="Arial"/>
          <w:sz w:val="22"/>
          <w:szCs w:val="22"/>
          <w:lang w:val="cs-CZ"/>
        </w:rPr>
        <w:t>Tato dohoda je vyhotovena ve dvou stejnopisech, z nichž jeden stejnopis obdrží zaměstnanec a druhý zaměstnavatel</w:t>
      </w:r>
    </w:p>
    <w:p xmlns:wp14="http://schemas.microsoft.com/office/word/2010/wordml" w:rsidRPr="006C05DA" w:rsidR="00E24CB0" w:rsidP="00E24CB0" w:rsidRDefault="00E24CB0" w14:paraId="4AEF42D9" wp14:textId="77777777">
      <w:pPr>
        <w:numPr>
          <w:ilvl w:val="0"/>
          <w:numId w:val="3"/>
        </w:numPr>
        <w:spacing w:after="288" w:afterLines="120"/>
        <w:jc w:val="both"/>
        <w:rPr>
          <w:rFonts w:ascii="Arial" w:hAnsi="Arial" w:cs="Arial"/>
          <w:sz w:val="22"/>
          <w:szCs w:val="22"/>
          <w:lang w:val="cs-CZ"/>
        </w:rPr>
      </w:pPr>
      <w:r w:rsidRPr="006C05DA">
        <w:rPr>
          <w:rFonts w:ascii="Arial" w:hAnsi="Arial" w:cs="Arial"/>
          <w:sz w:val="22"/>
          <w:szCs w:val="22"/>
          <w:lang w:val="cs-CZ"/>
        </w:rPr>
        <w:t>Další ujednání:</w:t>
      </w:r>
    </w:p>
    <w:p xmlns:wp14="http://schemas.microsoft.com/office/word/2010/wordml" w:rsidRPr="006C05DA" w:rsidR="00E24CB0" w:rsidP="00E24CB0" w:rsidRDefault="00E24CB0" w14:paraId="5A39BBE3" wp14:textId="77777777">
      <w:pPr>
        <w:spacing w:after="60"/>
        <w:jc w:val="both"/>
        <w:rPr>
          <w:rFonts w:ascii="Arial" w:hAnsi="Arial" w:cs="Arial"/>
          <w:sz w:val="22"/>
          <w:szCs w:val="22"/>
          <w:lang w:val="cs-CZ"/>
        </w:rPr>
      </w:pPr>
    </w:p>
    <w:p xmlns:wp14="http://schemas.microsoft.com/office/word/2010/wordml" w:rsidRPr="006C05DA" w:rsidR="00E24CB0" w:rsidP="62F3257C" w:rsidRDefault="00E24CB0" w14:paraId="79E67C3B" wp14:textId="2E1D20A0">
      <w:pPr>
        <w:jc w:val="both"/>
        <w:rPr>
          <w:rFonts w:ascii="Arial" w:hAnsi="Arial" w:cs="Arial"/>
          <w:sz w:val="22"/>
          <w:szCs w:val="22"/>
          <w:lang w:val="cs-CZ"/>
        </w:rPr>
      </w:pPr>
      <w:r w:rsidRPr="62F3257C" w:rsidR="62F3257C">
        <w:rPr>
          <w:rFonts w:ascii="Arial" w:hAnsi="Arial" w:cs="Arial"/>
          <w:sz w:val="22"/>
          <w:szCs w:val="22"/>
          <w:lang w:val="cs-CZ"/>
        </w:rPr>
        <w:t>V Praze</w:t>
      </w:r>
      <w:r w:rsidRPr="62F3257C" w:rsidR="62F3257C">
        <w:rPr>
          <w:rFonts w:ascii="Arial" w:hAnsi="Arial" w:cs="Arial"/>
          <w:sz w:val="22"/>
          <w:szCs w:val="22"/>
          <w:lang w:val="cs-CZ"/>
        </w:rPr>
        <w:t xml:space="preserve"> dne: [</w:t>
      </w:r>
      <w:r w:rsidRPr="62F3257C" w:rsidR="62F3257C">
        <w:rPr>
          <w:rFonts w:ascii="Arial" w:hAnsi="Arial" w:cs="Arial"/>
          <w:sz w:val="22"/>
          <w:szCs w:val="22"/>
          <w:lang w:val="cs-CZ"/>
        </w:rPr>
        <w:t>aktualni_datum</w:t>
      </w:r>
      <w:r w:rsidRPr="62F3257C" w:rsidR="62F3257C">
        <w:rPr>
          <w:rFonts w:ascii="Arial" w:hAnsi="Arial" w:cs="Arial"/>
          <w:sz w:val="22"/>
          <w:szCs w:val="22"/>
          <w:lang w:val="cs-CZ"/>
        </w:rPr>
        <w:t>]</w:t>
      </w:r>
    </w:p>
    <w:p xmlns:wp14="http://schemas.microsoft.com/office/word/2010/wordml" w:rsidRPr="006C05DA" w:rsidR="00E24CB0" w:rsidP="00E24CB0" w:rsidRDefault="00E24CB0" w14:paraId="41C8F396" wp14:textId="77777777">
      <w:pPr>
        <w:jc w:val="both"/>
        <w:rPr>
          <w:rFonts w:ascii="Arial" w:hAnsi="Arial" w:cs="Arial"/>
          <w:sz w:val="22"/>
          <w:szCs w:val="22"/>
          <w:lang w:val="cs-CZ"/>
        </w:rPr>
      </w:pPr>
    </w:p>
    <w:p xmlns:wp14="http://schemas.microsoft.com/office/word/2010/wordml" w:rsidRPr="006C05DA" w:rsidR="00E24CB0" w:rsidP="00E24CB0" w:rsidRDefault="00E24CB0" w14:paraId="72A3D3EC" wp14:textId="77777777">
      <w:pPr>
        <w:jc w:val="both"/>
        <w:rPr>
          <w:rFonts w:ascii="Arial" w:hAnsi="Arial" w:cs="Arial"/>
          <w:sz w:val="22"/>
          <w:szCs w:val="22"/>
          <w:lang w:val="cs-CZ"/>
        </w:rPr>
      </w:pPr>
    </w:p>
    <w:p xmlns:wp14="http://schemas.microsoft.com/office/word/2010/wordml" w:rsidRPr="006C05DA" w:rsidR="00E24CB0" w:rsidP="00E24CB0" w:rsidRDefault="00E24CB0" w14:paraId="0D0B940D" wp14:textId="77777777">
      <w:pPr>
        <w:jc w:val="both"/>
        <w:rPr>
          <w:rFonts w:ascii="Arial" w:hAnsi="Arial" w:cs="Arial"/>
          <w:sz w:val="22"/>
          <w:szCs w:val="22"/>
          <w:lang w:val="cs-CZ"/>
        </w:rPr>
      </w:pPr>
    </w:p>
    <w:p xmlns:wp14="http://schemas.microsoft.com/office/word/2010/wordml" w:rsidRPr="006C05DA" w:rsidR="00E24CB0" w:rsidP="00E24CB0" w:rsidRDefault="00E24CB0" w14:paraId="15751BAD" wp14:textId="77777777">
      <w:pPr>
        <w:jc w:val="both"/>
        <w:rPr>
          <w:rFonts w:ascii="Arial" w:hAnsi="Arial" w:cs="Arial"/>
          <w:sz w:val="22"/>
          <w:szCs w:val="22"/>
          <w:lang w:val="cs-CZ"/>
        </w:rPr>
      </w:pPr>
      <w:r w:rsidRPr="006C05DA">
        <w:rPr>
          <w:rFonts w:ascii="Arial" w:hAnsi="Arial" w:cs="Arial"/>
          <w:sz w:val="22"/>
          <w:szCs w:val="22"/>
          <w:lang w:val="cs-CZ"/>
        </w:rPr>
        <w:t>………………………………..</w:t>
      </w:r>
      <w:r w:rsidRPr="006C05DA">
        <w:rPr>
          <w:rFonts w:ascii="Arial" w:hAnsi="Arial" w:cs="Arial"/>
          <w:sz w:val="22"/>
          <w:szCs w:val="22"/>
          <w:lang w:val="cs-CZ"/>
        </w:rPr>
        <w:tab/>
      </w:r>
      <w:r w:rsidRPr="006C05DA">
        <w:rPr>
          <w:rFonts w:ascii="Arial" w:hAnsi="Arial" w:cs="Arial"/>
          <w:sz w:val="22"/>
          <w:szCs w:val="22"/>
          <w:lang w:val="cs-CZ"/>
        </w:rPr>
        <w:tab/>
      </w:r>
      <w:r w:rsidRPr="006C05DA">
        <w:rPr>
          <w:rFonts w:ascii="Arial" w:hAnsi="Arial" w:cs="Arial"/>
          <w:sz w:val="22"/>
          <w:szCs w:val="22"/>
          <w:lang w:val="cs-CZ"/>
        </w:rPr>
        <w:tab/>
      </w:r>
      <w:r w:rsidRPr="006C05DA">
        <w:rPr>
          <w:rFonts w:ascii="Arial" w:hAnsi="Arial" w:cs="Arial"/>
          <w:sz w:val="22"/>
          <w:szCs w:val="22"/>
          <w:lang w:val="cs-CZ"/>
        </w:rPr>
        <w:tab/>
      </w:r>
      <w:r w:rsidRPr="006C05DA">
        <w:rPr>
          <w:rFonts w:ascii="Arial" w:hAnsi="Arial" w:cs="Arial"/>
          <w:sz w:val="22"/>
          <w:szCs w:val="22"/>
          <w:lang w:val="cs-CZ"/>
        </w:rPr>
        <w:tab/>
      </w:r>
      <w:r w:rsidRPr="006C05DA">
        <w:rPr>
          <w:rFonts w:ascii="Arial" w:hAnsi="Arial" w:cs="Arial"/>
          <w:sz w:val="22"/>
          <w:szCs w:val="22"/>
          <w:lang w:val="cs-CZ"/>
        </w:rPr>
        <w:t>………………………………..</w:t>
      </w:r>
    </w:p>
    <w:p xmlns:wp14="http://schemas.microsoft.com/office/word/2010/wordml" w:rsidRPr="006C05DA" w:rsidR="00E24CB0" w:rsidP="00E24CB0" w:rsidRDefault="00C04266" w14:paraId="08A1C057" wp14:textId="77777777">
      <w:pPr>
        <w:jc w:val="both"/>
        <w:rPr>
          <w:rFonts w:ascii="Arial" w:hAnsi="Arial" w:cs="Arial"/>
          <w:sz w:val="22"/>
          <w:szCs w:val="22"/>
          <w:lang w:val="cs-CZ"/>
        </w:rPr>
      </w:pPr>
      <w:r w:rsidRPr="006C05DA">
        <w:rPr>
          <w:rFonts w:ascii="Arial" w:hAnsi="Arial" w:cs="Arial"/>
          <w:sz w:val="22"/>
          <w:szCs w:val="22"/>
          <w:lang w:val="cs-CZ"/>
        </w:rPr>
        <w:tab/>
      </w:r>
      <w:r w:rsidRPr="006C05DA">
        <w:rPr>
          <w:rFonts w:ascii="Arial" w:hAnsi="Arial" w:cs="Arial"/>
          <w:sz w:val="22"/>
          <w:szCs w:val="22"/>
          <w:lang w:val="cs-CZ"/>
        </w:rPr>
        <w:t>zaměstnavatel</w:t>
      </w:r>
      <w:r w:rsidRPr="006C05DA">
        <w:rPr>
          <w:rFonts w:ascii="Arial" w:hAnsi="Arial" w:cs="Arial"/>
          <w:sz w:val="22"/>
          <w:szCs w:val="22"/>
          <w:lang w:val="cs-CZ"/>
        </w:rPr>
        <w:tab/>
      </w:r>
      <w:r w:rsidRPr="006C05DA">
        <w:rPr>
          <w:rFonts w:ascii="Arial" w:hAnsi="Arial" w:cs="Arial"/>
          <w:sz w:val="22"/>
          <w:szCs w:val="22"/>
          <w:lang w:val="cs-CZ"/>
        </w:rPr>
        <w:tab/>
      </w:r>
      <w:r w:rsidRPr="006C05DA">
        <w:rPr>
          <w:rFonts w:ascii="Arial" w:hAnsi="Arial" w:cs="Arial"/>
          <w:sz w:val="22"/>
          <w:szCs w:val="22"/>
          <w:lang w:val="cs-CZ"/>
        </w:rPr>
        <w:tab/>
      </w:r>
      <w:r w:rsidRPr="006C05DA">
        <w:rPr>
          <w:rFonts w:ascii="Arial" w:hAnsi="Arial" w:cs="Arial"/>
          <w:sz w:val="22"/>
          <w:szCs w:val="22"/>
          <w:lang w:val="cs-CZ"/>
        </w:rPr>
        <w:tab/>
      </w:r>
      <w:r w:rsidRPr="006C05DA">
        <w:rPr>
          <w:rFonts w:ascii="Arial" w:hAnsi="Arial" w:cs="Arial"/>
          <w:sz w:val="22"/>
          <w:szCs w:val="22"/>
          <w:lang w:val="cs-CZ"/>
        </w:rPr>
        <w:tab/>
      </w:r>
      <w:r w:rsidRPr="006C05DA">
        <w:rPr>
          <w:rFonts w:ascii="Arial" w:hAnsi="Arial" w:cs="Arial"/>
          <w:sz w:val="22"/>
          <w:szCs w:val="22"/>
          <w:lang w:val="cs-CZ"/>
        </w:rPr>
        <w:tab/>
      </w:r>
      <w:r w:rsidRPr="006C05DA">
        <w:rPr>
          <w:rFonts w:ascii="Arial" w:hAnsi="Arial" w:cs="Arial"/>
          <w:sz w:val="22"/>
          <w:szCs w:val="22"/>
          <w:lang w:val="cs-CZ"/>
        </w:rPr>
        <w:tab/>
      </w:r>
      <w:r w:rsidRPr="006C05DA" w:rsidR="00E24CB0">
        <w:rPr>
          <w:rFonts w:ascii="Arial" w:hAnsi="Arial" w:cs="Arial"/>
          <w:sz w:val="22"/>
          <w:szCs w:val="22"/>
          <w:lang w:val="cs-CZ"/>
        </w:rPr>
        <w:t xml:space="preserve">  zaměstnanec</w:t>
      </w:r>
    </w:p>
    <w:p xmlns:wp14="http://schemas.microsoft.com/office/word/2010/wordml" w:rsidRPr="006C05DA" w:rsidR="001F5F0E" w:rsidP="006B3D72" w:rsidRDefault="001F5F0E" w14:paraId="0E27B00A" wp14:textId="77777777">
      <w:pPr>
        <w:rPr>
          <w:rFonts w:ascii="Arial" w:hAnsi="Arial" w:cs="Arial"/>
          <w:sz w:val="22"/>
          <w:szCs w:val="22"/>
          <w:lang w:val="cs-CZ"/>
        </w:rPr>
      </w:pPr>
    </w:p>
    <w:sectPr w:rsidRPr="006C05DA" w:rsidR="001F5F0E" w:rsidSect="004218B5">
      <w:headerReference w:type="default" r:id="rId7"/>
      <w:footerReference w:type="default" r:id="rId8"/>
      <w:pgSz w:w="11907" w:h="16840" w:orient="portrait" w:code="9"/>
      <w:pgMar w:top="2268" w:right="1134" w:bottom="1134" w:left="1134" w:header="567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9E778F" w:rsidRDefault="009E778F" w14:paraId="3656B9AB" wp14:textId="77777777">
      <w:r>
        <w:separator/>
      </w:r>
    </w:p>
  </w:endnote>
  <w:endnote w:type="continuationSeparator" w:id="0">
    <w:p xmlns:wp14="http://schemas.microsoft.com/office/word/2010/wordml" w:rsidR="009E778F" w:rsidRDefault="009E778F" w14:paraId="45FB081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B73C8" w:rsidP="00C379BA" w:rsidRDefault="00BB73C8" w14:paraId="60061E4C" wp14:textId="77777777">
    <w:pPr>
      <w:pStyle w:val="Footer"/>
      <w:rPr>
        <w:rFonts w:ascii="Arial" w:hAnsi="Arial" w:cs="Arial"/>
        <w:lang w:val="cs-CZ"/>
      </w:rPr>
    </w:pPr>
  </w:p>
  <w:p xmlns:wp14="http://schemas.microsoft.com/office/word/2010/wordml" w:rsidR="00BB73C8" w:rsidP="0087780D" w:rsidRDefault="00BB73C8" w14:paraId="44EAFD9C" wp14:textId="77777777">
    <w:pPr>
      <w:pStyle w:val="Footer"/>
      <w:rPr>
        <w:rFonts w:ascii="Arial" w:hAnsi="Arial" w:cs="Arial"/>
        <w:sz w:val="16"/>
        <w:szCs w:val="16"/>
        <w:lang w:val="cs-CZ"/>
      </w:rPr>
    </w:pPr>
  </w:p>
  <w:p xmlns:wp14="http://schemas.microsoft.com/office/word/2010/wordml" w:rsidR="00BB73C8" w:rsidP="0087780D" w:rsidRDefault="00BB73C8" w14:paraId="4B94D5A5" wp14:textId="77777777">
    <w:pPr>
      <w:pStyle w:val="Footer"/>
      <w:rPr>
        <w:rFonts w:ascii="Arial" w:hAnsi="Arial" w:cs="Arial"/>
        <w:sz w:val="16"/>
        <w:szCs w:val="16"/>
        <w:lang w:val="cs-C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9E778F" w:rsidRDefault="009E778F" w14:paraId="049F31CB" wp14:textId="77777777">
      <w:r>
        <w:separator/>
      </w:r>
    </w:p>
  </w:footnote>
  <w:footnote w:type="continuationSeparator" w:id="0">
    <w:p xmlns:wp14="http://schemas.microsoft.com/office/word/2010/wordml" w:rsidR="009E778F" w:rsidRDefault="009E778F" w14:paraId="5312826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B73C8" w:rsidP="007A3B66" w:rsidRDefault="00BB73C8" w14:paraId="7D9D32E2" wp14:textId="77777777">
    <w:pPr>
      <w:tabs>
        <w:tab w:val="right" w:pos="10206"/>
      </w:tabs>
      <w:jc w:val="center"/>
    </w:pPr>
    <w:r>
      <w:t xml:space="preserve">                                                                                             </w:t>
    </w:r>
  </w:p>
  <w:p xmlns:wp14="http://schemas.microsoft.com/office/word/2010/wordml" w:rsidR="00BB73C8" w:rsidP="007A3B66" w:rsidRDefault="00BB73C8" w14:paraId="57C6C253" wp14:textId="77777777">
    <w:pPr>
      <w:tabs>
        <w:tab w:val="right" w:pos="10206"/>
      </w:tabs>
      <w:jc w:val="center"/>
      <w:rPr>
        <w:rFonts w:ascii="Arial" w:hAnsi="Arial"/>
        <w:b/>
        <w:sz w:val="28"/>
        <w:lang w:val="cs-CZ"/>
      </w:rPr>
    </w:pPr>
    <w:r>
      <w:rPr>
        <w:rFonts w:ascii="Arial" w:hAnsi="Arial"/>
        <w:b/>
        <w:sz w:val="28"/>
        <w:lang w:val="cs-CZ"/>
      </w:rPr>
      <w:t>DOHODA O PRACOVNÍ ČINNOSTI</w:t>
    </w:r>
  </w:p>
  <w:p xmlns:wp14="http://schemas.microsoft.com/office/word/2010/wordml" w:rsidR="00BB73C8" w:rsidP="005C0BF1" w:rsidRDefault="005E29E8" w14:paraId="09A3CD80" wp14:textId="77777777">
    <w:pPr>
      <w:jc w:val="center"/>
      <w:rPr>
        <w:rFonts w:ascii="Arial" w:hAnsi="Arial" w:cs="Arial"/>
        <w:sz w:val="28"/>
        <w:szCs w:val="28"/>
        <w:lang w:val="cs-CZ"/>
      </w:rPr>
    </w:pPr>
    <w:r>
      <w:rPr>
        <w:rFonts w:ascii="Arial" w:hAnsi="Arial" w:cs="Arial"/>
        <w:sz w:val="28"/>
        <w:szCs w:val="28"/>
        <w:lang w:val="cs-CZ"/>
      </w:rPr>
      <w:t xml:space="preserve">Nero </w:t>
    </w:r>
    <w:proofErr w:type="spellStart"/>
    <w:r>
      <w:rPr>
        <w:rFonts w:ascii="Arial" w:hAnsi="Arial" w:cs="Arial"/>
        <w:sz w:val="28"/>
        <w:szCs w:val="28"/>
        <w:lang w:val="cs-CZ"/>
      </w:rPr>
      <w:t>Sicurezza</w:t>
    </w:r>
    <w:proofErr w:type="spellEnd"/>
    <w:r>
      <w:rPr>
        <w:rFonts w:ascii="Arial" w:hAnsi="Arial" w:cs="Arial"/>
        <w:sz w:val="28"/>
        <w:szCs w:val="28"/>
        <w:lang w:val="cs-CZ"/>
      </w:rPr>
      <w:t>, s</w:t>
    </w:r>
    <w:r w:rsidR="0089277D">
      <w:rPr>
        <w:rFonts w:ascii="Arial" w:hAnsi="Arial" w:cs="Arial"/>
        <w:sz w:val="28"/>
        <w:szCs w:val="28"/>
        <w:lang w:val="cs-CZ"/>
      </w:rPr>
      <w:t>.</w:t>
    </w:r>
    <w:r>
      <w:rPr>
        <w:rFonts w:ascii="Arial" w:hAnsi="Arial" w:cs="Arial"/>
        <w:sz w:val="28"/>
        <w:szCs w:val="28"/>
        <w:lang w:val="cs-CZ"/>
      </w:rPr>
      <w:t>r.o.</w:t>
    </w:r>
  </w:p>
  <w:p xmlns:wp14="http://schemas.microsoft.com/office/word/2010/wordml" w:rsidRPr="00CB4367" w:rsidR="00BB73C8" w:rsidP="008607CD" w:rsidRDefault="00BB73C8" w14:paraId="3DEEC669" wp14:textId="77777777">
    <w:pPr>
      <w:pStyle w:val="Footer"/>
      <w:jc w:val="center"/>
      <w:rPr>
        <w:rFonts w:ascii="Arial" w:hAnsi="Arial" w:cs="Arial"/>
        <w:i/>
        <w:iCs/>
        <w:sz w:val="16"/>
        <w:szCs w:val="16"/>
        <w:u w:val="single"/>
      </w:rPr>
    </w:pPr>
    <w:r w:rsidRPr="00CB4367">
      <w:rPr>
        <w:rFonts w:ascii="Arial" w:hAnsi="Arial" w:cs="Arial"/>
        <w:noProof/>
        <w:sz w:val="16"/>
        <w:szCs w:val="16"/>
        <w:lang w:val="cs-CZ" w:eastAsia="cs-CZ"/>
      </w:rPr>
      <w:pict w14:anchorId="0D9A917C">
        <v:line id="_x0000_s1026" style="position:absolute;left:0;text-align:left;z-index:251657728" strokeweight="3pt" from="-9pt,16.85pt" to="495pt,16.85pt">
          <v:stroke linestyle="thinThin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533AF"/>
    <w:multiLevelType w:val="hybridMultilevel"/>
    <w:tmpl w:val="08143D4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53407"/>
    <w:multiLevelType w:val="hybridMultilevel"/>
    <w:tmpl w:val="0AC0C8B8"/>
    <w:lvl w:ilvl="0" w:tplc="D8D60B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E2F2F27"/>
    <w:multiLevelType w:val="hybridMultilevel"/>
    <w:tmpl w:val="9B5CB082"/>
    <w:lvl w:ilvl="0" w:tplc="3496B21C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20"/>
  <w:noPunctuationKerning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458E"/>
    <w:rsid w:val="00007BF3"/>
    <w:rsid w:val="00024B4D"/>
    <w:rsid w:val="00031E9E"/>
    <w:rsid w:val="000379F8"/>
    <w:rsid w:val="000540C7"/>
    <w:rsid w:val="000603C5"/>
    <w:rsid w:val="000609CD"/>
    <w:rsid w:val="00065671"/>
    <w:rsid w:val="00074E83"/>
    <w:rsid w:val="00074F70"/>
    <w:rsid w:val="0007589C"/>
    <w:rsid w:val="00075C99"/>
    <w:rsid w:val="00085EA4"/>
    <w:rsid w:val="000A090F"/>
    <w:rsid w:val="000A31D5"/>
    <w:rsid w:val="000C55BA"/>
    <w:rsid w:val="000D730A"/>
    <w:rsid w:val="000E499C"/>
    <w:rsid w:val="000E7280"/>
    <w:rsid w:val="000F0598"/>
    <w:rsid w:val="000F2488"/>
    <w:rsid w:val="0011172E"/>
    <w:rsid w:val="00123F95"/>
    <w:rsid w:val="00127D45"/>
    <w:rsid w:val="001301A4"/>
    <w:rsid w:val="00150CCF"/>
    <w:rsid w:val="001A7F34"/>
    <w:rsid w:val="001D1223"/>
    <w:rsid w:val="001D3D4D"/>
    <w:rsid w:val="001D6BA2"/>
    <w:rsid w:val="001F1598"/>
    <w:rsid w:val="001F5F0E"/>
    <w:rsid w:val="001F6634"/>
    <w:rsid w:val="002064F4"/>
    <w:rsid w:val="002119E7"/>
    <w:rsid w:val="0024185F"/>
    <w:rsid w:val="00250120"/>
    <w:rsid w:val="00275060"/>
    <w:rsid w:val="00280762"/>
    <w:rsid w:val="00285FE3"/>
    <w:rsid w:val="002A5B56"/>
    <w:rsid w:val="002C1702"/>
    <w:rsid w:val="002E4354"/>
    <w:rsid w:val="00312484"/>
    <w:rsid w:val="00312AFA"/>
    <w:rsid w:val="00335C7B"/>
    <w:rsid w:val="0034500E"/>
    <w:rsid w:val="0034550F"/>
    <w:rsid w:val="00357073"/>
    <w:rsid w:val="00374C78"/>
    <w:rsid w:val="00380B31"/>
    <w:rsid w:val="003A7898"/>
    <w:rsid w:val="003B4EBF"/>
    <w:rsid w:val="003B50F9"/>
    <w:rsid w:val="003C0376"/>
    <w:rsid w:val="003C28BF"/>
    <w:rsid w:val="003D1BEE"/>
    <w:rsid w:val="003E09C1"/>
    <w:rsid w:val="003E1757"/>
    <w:rsid w:val="003E7062"/>
    <w:rsid w:val="003F16B2"/>
    <w:rsid w:val="003F548F"/>
    <w:rsid w:val="003F5914"/>
    <w:rsid w:val="004020CF"/>
    <w:rsid w:val="0040543E"/>
    <w:rsid w:val="00416F7A"/>
    <w:rsid w:val="004175D2"/>
    <w:rsid w:val="004218B5"/>
    <w:rsid w:val="0043046D"/>
    <w:rsid w:val="00451C04"/>
    <w:rsid w:val="00456CF9"/>
    <w:rsid w:val="004671FC"/>
    <w:rsid w:val="00487CF9"/>
    <w:rsid w:val="00493338"/>
    <w:rsid w:val="004B5B39"/>
    <w:rsid w:val="004D2D4A"/>
    <w:rsid w:val="004D594B"/>
    <w:rsid w:val="005138AB"/>
    <w:rsid w:val="005248FB"/>
    <w:rsid w:val="00536E27"/>
    <w:rsid w:val="00542AFE"/>
    <w:rsid w:val="005627B1"/>
    <w:rsid w:val="00574217"/>
    <w:rsid w:val="00584862"/>
    <w:rsid w:val="00584D3A"/>
    <w:rsid w:val="00590605"/>
    <w:rsid w:val="005966AA"/>
    <w:rsid w:val="005C0BF1"/>
    <w:rsid w:val="005C687E"/>
    <w:rsid w:val="005D6F51"/>
    <w:rsid w:val="005D7B50"/>
    <w:rsid w:val="005E29E8"/>
    <w:rsid w:val="005E476F"/>
    <w:rsid w:val="00601381"/>
    <w:rsid w:val="00623499"/>
    <w:rsid w:val="00651D1B"/>
    <w:rsid w:val="00656AAE"/>
    <w:rsid w:val="00673A2F"/>
    <w:rsid w:val="00680789"/>
    <w:rsid w:val="00686A59"/>
    <w:rsid w:val="0069639B"/>
    <w:rsid w:val="006B3D72"/>
    <w:rsid w:val="006C05DA"/>
    <w:rsid w:val="006E7B49"/>
    <w:rsid w:val="006F4229"/>
    <w:rsid w:val="006F6C54"/>
    <w:rsid w:val="00701957"/>
    <w:rsid w:val="00710B3D"/>
    <w:rsid w:val="00717F17"/>
    <w:rsid w:val="00721A91"/>
    <w:rsid w:val="00726F29"/>
    <w:rsid w:val="007317D2"/>
    <w:rsid w:val="0074075D"/>
    <w:rsid w:val="00756635"/>
    <w:rsid w:val="00760BE2"/>
    <w:rsid w:val="0077110F"/>
    <w:rsid w:val="00785611"/>
    <w:rsid w:val="00787903"/>
    <w:rsid w:val="007A3B66"/>
    <w:rsid w:val="007C5998"/>
    <w:rsid w:val="007D6B26"/>
    <w:rsid w:val="007E0A18"/>
    <w:rsid w:val="007E36CB"/>
    <w:rsid w:val="007F495A"/>
    <w:rsid w:val="00847844"/>
    <w:rsid w:val="0084786F"/>
    <w:rsid w:val="008529A9"/>
    <w:rsid w:val="00854270"/>
    <w:rsid w:val="00855FB4"/>
    <w:rsid w:val="008607CD"/>
    <w:rsid w:val="00862102"/>
    <w:rsid w:val="00862F54"/>
    <w:rsid w:val="0087780D"/>
    <w:rsid w:val="00882763"/>
    <w:rsid w:val="00884A43"/>
    <w:rsid w:val="008875E4"/>
    <w:rsid w:val="0089277D"/>
    <w:rsid w:val="008B64FE"/>
    <w:rsid w:val="008D52DC"/>
    <w:rsid w:val="008D6EAA"/>
    <w:rsid w:val="008D6FED"/>
    <w:rsid w:val="008F2947"/>
    <w:rsid w:val="00900127"/>
    <w:rsid w:val="00905256"/>
    <w:rsid w:val="00913FA1"/>
    <w:rsid w:val="00920F86"/>
    <w:rsid w:val="00930158"/>
    <w:rsid w:val="00933AFE"/>
    <w:rsid w:val="00935BB6"/>
    <w:rsid w:val="00952B66"/>
    <w:rsid w:val="009826A2"/>
    <w:rsid w:val="00987D1F"/>
    <w:rsid w:val="0099709C"/>
    <w:rsid w:val="009B2D76"/>
    <w:rsid w:val="009B46CF"/>
    <w:rsid w:val="009E19D6"/>
    <w:rsid w:val="009E4CE3"/>
    <w:rsid w:val="009E778F"/>
    <w:rsid w:val="00A01B90"/>
    <w:rsid w:val="00A076EF"/>
    <w:rsid w:val="00A07ADD"/>
    <w:rsid w:val="00A2334E"/>
    <w:rsid w:val="00A23A2D"/>
    <w:rsid w:val="00A33C61"/>
    <w:rsid w:val="00A47657"/>
    <w:rsid w:val="00A52D9D"/>
    <w:rsid w:val="00A5663C"/>
    <w:rsid w:val="00A61165"/>
    <w:rsid w:val="00A72F58"/>
    <w:rsid w:val="00A747B7"/>
    <w:rsid w:val="00A74B88"/>
    <w:rsid w:val="00A85CD4"/>
    <w:rsid w:val="00AA2D71"/>
    <w:rsid w:val="00AA2FA5"/>
    <w:rsid w:val="00AA4BF6"/>
    <w:rsid w:val="00AA4EFB"/>
    <w:rsid w:val="00AB1391"/>
    <w:rsid w:val="00AB3F9C"/>
    <w:rsid w:val="00AB5CF4"/>
    <w:rsid w:val="00AB7081"/>
    <w:rsid w:val="00AC41F2"/>
    <w:rsid w:val="00AD3D9D"/>
    <w:rsid w:val="00B017CA"/>
    <w:rsid w:val="00B01E1B"/>
    <w:rsid w:val="00B10D59"/>
    <w:rsid w:val="00B27663"/>
    <w:rsid w:val="00B30F61"/>
    <w:rsid w:val="00B37F39"/>
    <w:rsid w:val="00B4636B"/>
    <w:rsid w:val="00B4648D"/>
    <w:rsid w:val="00B506B7"/>
    <w:rsid w:val="00B71672"/>
    <w:rsid w:val="00B7303A"/>
    <w:rsid w:val="00B73EE8"/>
    <w:rsid w:val="00B86DEA"/>
    <w:rsid w:val="00BA75E8"/>
    <w:rsid w:val="00BA7CEC"/>
    <w:rsid w:val="00BB73C8"/>
    <w:rsid w:val="00BC1C2B"/>
    <w:rsid w:val="00BC422C"/>
    <w:rsid w:val="00BE3FDE"/>
    <w:rsid w:val="00BE7C08"/>
    <w:rsid w:val="00C02281"/>
    <w:rsid w:val="00C04266"/>
    <w:rsid w:val="00C120BF"/>
    <w:rsid w:val="00C343E9"/>
    <w:rsid w:val="00C379BA"/>
    <w:rsid w:val="00C42A34"/>
    <w:rsid w:val="00C45A92"/>
    <w:rsid w:val="00C71ACE"/>
    <w:rsid w:val="00C71D00"/>
    <w:rsid w:val="00C728AB"/>
    <w:rsid w:val="00C744DC"/>
    <w:rsid w:val="00C905BF"/>
    <w:rsid w:val="00C9137B"/>
    <w:rsid w:val="00C9237F"/>
    <w:rsid w:val="00CB0947"/>
    <w:rsid w:val="00CB4367"/>
    <w:rsid w:val="00CB6451"/>
    <w:rsid w:val="00CC4259"/>
    <w:rsid w:val="00CE4156"/>
    <w:rsid w:val="00CE5E5E"/>
    <w:rsid w:val="00CF30E7"/>
    <w:rsid w:val="00D10710"/>
    <w:rsid w:val="00D13D11"/>
    <w:rsid w:val="00D16DB6"/>
    <w:rsid w:val="00D21F80"/>
    <w:rsid w:val="00D425EF"/>
    <w:rsid w:val="00D47EAC"/>
    <w:rsid w:val="00D70FFB"/>
    <w:rsid w:val="00D72BFB"/>
    <w:rsid w:val="00D749A8"/>
    <w:rsid w:val="00D83B76"/>
    <w:rsid w:val="00D8683E"/>
    <w:rsid w:val="00DA3265"/>
    <w:rsid w:val="00DC1827"/>
    <w:rsid w:val="00DF3B6A"/>
    <w:rsid w:val="00E02B0B"/>
    <w:rsid w:val="00E11FD4"/>
    <w:rsid w:val="00E179CC"/>
    <w:rsid w:val="00E24CB0"/>
    <w:rsid w:val="00E63B82"/>
    <w:rsid w:val="00E83330"/>
    <w:rsid w:val="00E93C33"/>
    <w:rsid w:val="00E93C6C"/>
    <w:rsid w:val="00E95158"/>
    <w:rsid w:val="00EB1A80"/>
    <w:rsid w:val="00EC1792"/>
    <w:rsid w:val="00ED0DF5"/>
    <w:rsid w:val="00EE1E99"/>
    <w:rsid w:val="00EE3EB0"/>
    <w:rsid w:val="00EE562C"/>
    <w:rsid w:val="00F00AC9"/>
    <w:rsid w:val="00F062BB"/>
    <w:rsid w:val="00F12847"/>
    <w:rsid w:val="00F13B61"/>
    <w:rsid w:val="00F22FF9"/>
    <w:rsid w:val="00F242F3"/>
    <w:rsid w:val="00F273A4"/>
    <w:rsid w:val="00F433E6"/>
    <w:rsid w:val="00F6038B"/>
    <w:rsid w:val="00F63328"/>
    <w:rsid w:val="00F91876"/>
    <w:rsid w:val="00F91BF0"/>
    <w:rsid w:val="00F9372C"/>
    <w:rsid w:val="00F97737"/>
    <w:rsid w:val="00F97E2E"/>
    <w:rsid w:val="00FB1884"/>
    <w:rsid w:val="00FC71DE"/>
    <w:rsid w:val="00FD0FBA"/>
    <w:rsid w:val="00FD1FE2"/>
    <w:rsid w:val="00FD49F0"/>
    <w:rsid w:val="00FE458E"/>
    <w:rsid w:val="00FF1380"/>
    <w:rsid w:val="62F3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2"/>
    </o:shapelayout>
  </w:shapeDefaults>
  <w:decimalSymbol w:val="."/>
  <w:listSeparator w:val=","/>
  <w14:docId w14:val="78A90F08"/>
  <w15:chartTrackingRefBased/>
  <w15:docId w15:val="{27F7B852-A0B2-44F5-95F2-90EA63E2B2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CE5E5E"/>
    <w:rPr>
      <w:lang w:eastAsia="en-US"/>
    </w:rPr>
  </w:style>
  <w:style w:type="paragraph" w:styleId="Heading2">
    <w:name w:val="heading 2"/>
    <w:basedOn w:val="Normal"/>
    <w:next w:val="Normal"/>
    <w:qFormat/>
    <w:rsid w:val="00C9137B"/>
    <w:pPr>
      <w:keepNext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tabs>
        <w:tab w:val="right" w:pos="10206"/>
      </w:tabs>
      <w:jc w:val="center"/>
      <w:outlineLvl w:val="1"/>
    </w:pPr>
    <w:rPr>
      <w:rFonts w:ascii="Arial" w:hAnsi="Arial"/>
      <w:b/>
      <w:bCs/>
      <w:sz w:val="24"/>
      <w:lang w:val="cs-CZ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6C54"/>
  </w:style>
  <w:style w:type="table" w:styleId="TableGrid">
    <w:name w:val="Table Grid"/>
    <w:basedOn w:val="TableNormal"/>
    <w:rsid w:val="000D730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qFormat/>
    <w:rsid w:val="00E24CB0"/>
    <w:pPr>
      <w:tabs>
        <w:tab w:val="left" w:pos="3119"/>
      </w:tabs>
      <w:jc w:val="center"/>
    </w:pPr>
    <w:rPr>
      <w:b/>
      <w:sz w:val="28"/>
      <w:lang w:val="cs-CZ" w:eastAsia="cs-CZ"/>
    </w:rPr>
  </w:style>
  <w:style w:type="paragraph" w:styleId="BodyText">
    <w:name w:val="Body Text"/>
    <w:basedOn w:val="Normal"/>
    <w:rsid w:val="00E24CB0"/>
    <w:pPr>
      <w:jc w:val="both"/>
    </w:pPr>
    <w:rPr>
      <w:sz w:val="24"/>
      <w:lang w:val="cs-CZ" w:eastAsia="cs-CZ"/>
    </w:rPr>
  </w:style>
  <w:style w:type="paragraph" w:styleId="BalloonText">
    <w:name w:val="Balloon Text"/>
    <w:basedOn w:val="Normal"/>
    <w:semiHidden/>
    <w:rsid w:val="00E24C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>Lenia spol. s r.o.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Spravce</dc:creator>
  <keywords/>
  <lastModifiedBy>Lukas Hejna</lastModifiedBy>
  <revision>3</revision>
  <lastPrinted>2013-05-10T10:09:00.0000000Z</lastPrinted>
  <dcterms:created xsi:type="dcterms:W3CDTF">2024-03-29T07:12:00.0000000Z</dcterms:created>
  <dcterms:modified xsi:type="dcterms:W3CDTF">2024-03-29T07:16:52.9561003Z</dcterms:modified>
</coreProperties>
</file>